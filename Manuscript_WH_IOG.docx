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240"/>
        <w:jc w:val="center"/>
        <w:rPr>
          <w:rFonts w:ascii="Times New Roman" w:hAnsi="Times New Roman" w:eastAsia="Times New Roman" w:cs="Times New Roman"/>
          <w:b/>
          <w:b/>
        </w:rPr>
      </w:pPr>
      <w:r>
        <w:rPr>
          <w:rFonts w:eastAsia="Times New Roman" w:cs="Times New Roman" w:ascii="Times New Roman" w:hAnsi="Times New Roman"/>
          <w:b/>
        </w:rPr>
        <w:t>A simulation-based approach for estimating the time-dependent reproduction number from temporally aggregated disease incidence time series data</w:t>
      </w:r>
    </w:p>
    <w:p>
      <w:pPr>
        <w:pStyle w:val="Normal"/>
        <w:spacing w:lineRule="auto" w:line="480" w:before="0" w:after="240"/>
        <w:ind w:left="720" w:hanging="720"/>
        <w:jc w:val="center"/>
        <w:rPr>
          <w:rFonts w:ascii="Times New Roman" w:hAnsi="Times New Roman" w:eastAsia="Times New Roman" w:cs="Times New Roman"/>
          <w:vertAlign w:val="superscript"/>
        </w:rPr>
      </w:pPr>
      <w:r>
        <w:rPr>
          <w:rFonts w:eastAsia="Times New Roman" w:cs="Times New Roman" w:ascii="Times New Roman" w:hAnsi="Times New Roman"/>
        </w:rPr>
        <w:t>I Ogi-Gittins</w:t>
      </w:r>
      <w:r>
        <w:rPr>
          <w:rFonts w:eastAsia="Times New Roman" w:cs="Times New Roman" w:ascii="Times New Roman" w:hAnsi="Times New Roman"/>
          <w:vertAlign w:val="superscript"/>
        </w:rPr>
        <w:t>1,2</w:t>
      </w:r>
      <w:r>
        <w:rPr>
          <w:rFonts w:eastAsia="Times New Roman" w:cs="Times New Roman" w:ascii="Times New Roman" w:hAnsi="Times New Roman"/>
        </w:rPr>
        <w:t>, WS Hart</w:t>
      </w:r>
      <w:r>
        <w:rPr>
          <w:rFonts w:eastAsia="Times New Roman" w:cs="Times New Roman" w:ascii="Times New Roman" w:hAnsi="Times New Roman"/>
          <w:vertAlign w:val="superscript"/>
        </w:rPr>
        <w:t>3</w:t>
      </w:r>
      <w:r>
        <w:rPr>
          <w:rFonts w:eastAsia="Times New Roman" w:cs="Times New Roman" w:ascii="Times New Roman" w:hAnsi="Times New Roman"/>
        </w:rPr>
        <w:t>, J Song</w:t>
      </w:r>
      <w:r>
        <w:rPr>
          <w:rFonts w:eastAsia="Times New Roman" w:cs="Times New Roman" w:ascii="Times New Roman" w:hAnsi="Times New Roman"/>
          <w:vertAlign w:val="superscript"/>
        </w:rPr>
        <w:t>4</w:t>
      </w:r>
      <w:r>
        <w:rPr>
          <w:rFonts w:eastAsia="Times New Roman" w:cs="Times New Roman" w:ascii="Times New Roman" w:hAnsi="Times New Roman"/>
        </w:rPr>
        <w:t>, RK Nash</w:t>
      </w:r>
      <w:r>
        <w:rPr>
          <w:rFonts w:eastAsia="Times New Roman" w:cs="Times New Roman" w:ascii="Times New Roman" w:hAnsi="Times New Roman"/>
          <w:vertAlign w:val="superscript"/>
        </w:rPr>
        <w:t>5</w:t>
      </w:r>
      <w:r>
        <w:rPr>
          <w:rFonts w:eastAsia="Times New Roman" w:cs="Times New Roman" w:ascii="Times New Roman" w:hAnsi="Times New Roman"/>
        </w:rPr>
        <w:t>, J Polonsky</w:t>
      </w:r>
      <w:r>
        <w:rPr>
          <w:rFonts w:eastAsia="Times New Roman" w:cs="Times New Roman" w:ascii="Times New Roman" w:hAnsi="Times New Roman"/>
          <w:vertAlign w:val="superscript"/>
        </w:rPr>
        <w:t>6</w:t>
      </w:r>
      <w:r>
        <w:rPr>
          <w:rFonts w:eastAsia="Times New Roman" w:cs="Times New Roman" w:ascii="Times New Roman" w:hAnsi="Times New Roman"/>
        </w:rPr>
        <w:t>, A Cori</w:t>
      </w:r>
      <w:r>
        <w:rPr>
          <w:rFonts w:eastAsia="Times New Roman" w:cs="Times New Roman" w:ascii="Times New Roman" w:hAnsi="Times New Roman"/>
          <w:vertAlign w:val="superscript"/>
        </w:rPr>
        <w:t>5</w:t>
      </w:r>
      <w:r>
        <w:rPr>
          <w:rFonts w:eastAsia="Times New Roman" w:cs="Times New Roman" w:ascii="Times New Roman" w:hAnsi="Times New Roman"/>
        </w:rPr>
        <w:t>, EM Hill</w:t>
      </w:r>
      <w:r>
        <w:rPr>
          <w:rFonts w:eastAsia="Times New Roman" w:cs="Times New Roman" w:ascii="Times New Roman" w:hAnsi="Times New Roman"/>
          <w:vertAlign w:val="superscript"/>
        </w:rPr>
        <w:t>1,2</w:t>
      </w:r>
      <w:r>
        <w:rPr>
          <w:rFonts w:eastAsia="Times New Roman" w:cs="Times New Roman" w:ascii="Times New Roman" w:hAnsi="Times New Roman"/>
        </w:rPr>
        <w:t>, RN Thompson</w:t>
      </w:r>
      <w:r>
        <w:rPr>
          <w:rFonts w:eastAsia="Times New Roman" w:cs="Times New Roman" w:ascii="Times New Roman" w:hAnsi="Times New Roman"/>
          <w:vertAlign w:val="superscript"/>
        </w:rPr>
        <w:t>1,2,3</w:t>
      </w:r>
      <w:r>
        <w:rPr>
          <w:rFonts w:eastAsia="Times New Roman" w:cs="Times New Roman" w:ascii="Times New Roman" w:hAnsi="Times New Roman"/>
        </w:rPr>
        <w:t>*</w:t>
      </w:r>
    </w:p>
    <w:p>
      <w:pPr>
        <w:pStyle w:val="Normal"/>
        <w:spacing w:lineRule="auto" w:line="480" w:before="0" w:after="240"/>
        <w:rPr>
          <w:rFonts w:ascii="Times New Roman" w:hAnsi="Times New Roman" w:eastAsia="Times New Roman" w:cs="Times New Roman"/>
          <w:b/>
          <w:b/>
        </w:rPr>
      </w:pPr>
      <w:r>
        <w:rPr>
          <w:rFonts w:eastAsia="Times New Roman" w:cs="Times New Roman" w:ascii="Times New Roman" w:hAnsi="Times New Roman"/>
          <w:b/>
        </w:rPr>
        <w:t xml:space="preserve">Affiliations:  </w:t>
      </w:r>
    </w:p>
    <w:p>
      <w:pPr>
        <w:pStyle w:val="Normal"/>
        <w:spacing w:lineRule="auto" w:line="480" w:before="0" w:after="240"/>
        <w:rPr>
          <w:rFonts w:ascii="Times New Roman" w:hAnsi="Times New Roman" w:eastAsia="Times New Roman" w:cs="Times New Roman"/>
          <w:vertAlign w:val="superscript"/>
        </w:rPr>
      </w:pPr>
      <w:r>
        <w:rPr>
          <w:rFonts w:eastAsia="Times New Roman" w:cs="Times New Roman" w:ascii="Times New Roman" w:hAnsi="Times New Roman"/>
          <w:vertAlign w:val="superscript"/>
        </w:rPr>
        <w:t>1</w:t>
      </w:r>
      <w:r>
        <w:rPr>
          <w:rFonts w:eastAsia="Times New Roman" w:cs="Times New Roman" w:ascii="Times New Roman" w:hAnsi="Times New Roman"/>
        </w:rPr>
        <w:t>Mathematics Institute, University of Warwick, Coventry, CV4 7AL, UK</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vertAlign w:val="superscript"/>
        </w:rPr>
        <w:t>2</w:t>
      </w:r>
      <w:r>
        <w:rPr>
          <w:rFonts w:eastAsia="Times New Roman" w:cs="Times New Roman" w:ascii="Times New Roman" w:hAnsi="Times New Roman"/>
        </w:rPr>
        <w:t xml:space="preserve">Zeeman Institute for Systems Biology and Infectious Disease Epidemiology Research (SBIDER), University of Warwick, Coventry, CV4 7AL, UK </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vertAlign w:val="superscript"/>
        </w:rPr>
        <w:t>3</w:t>
      </w:r>
      <w:r>
        <w:rPr>
          <w:rFonts w:eastAsia="Times New Roman" w:cs="Times New Roman" w:ascii="Times New Roman" w:hAnsi="Times New Roman"/>
        </w:rPr>
        <w:t>Mathematical Institute, University of Oxford, Oxford, OX2 6GG, UK</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vertAlign w:val="superscript"/>
        </w:rPr>
        <w:t>4</w:t>
      </w:r>
      <w:r>
        <w:rPr>
          <w:rFonts w:eastAsia="Times New Roman" w:cs="Times New Roman" w:ascii="Times New Roman" w:hAnsi="Times New Roman"/>
        </w:rPr>
        <w:t>Communicable Disease Surveillance Centre, Health Protection Division, Public Health Wales, Swansea, SA2 8QA, UK</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vertAlign w:val="superscript"/>
        </w:rPr>
        <w:t>5</w:t>
      </w:r>
      <w:r>
        <w:rPr>
          <w:rFonts w:eastAsia="Times New Roman" w:cs="Times New Roman" w:ascii="Times New Roman" w:hAnsi="Times New Roman"/>
        </w:rPr>
        <w:t>MRC Centre for Global Infectious Disease Analysis, School of Public Health, Imperial College, London, W2 1PG, UK</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vertAlign w:val="superscript"/>
        </w:rPr>
        <w:t>6</w:t>
      </w:r>
      <w:r>
        <w:rPr>
          <w:rFonts w:eastAsia="Times New Roman" w:cs="Times New Roman" w:ascii="Times New Roman" w:hAnsi="Times New Roman"/>
        </w:rPr>
        <w:t>Geneva Centre of Humanitarian Studies, University of Geneva, Geneva, 1205, Switzerland</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before="0" w:after="240"/>
        <w:rPr>
          <w:rFonts w:ascii="Times New Roman" w:hAnsi="Times New Roman" w:eastAsia="Times New Roman" w:cs="Times New Roman"/>
          <w:color w:val="0000FF" w:themeColor="hyperlink"/>
          <w:u w:val="single"/>
        </w:rPr>
      </w:pPr>
      <w:r>
        <w:rPr>
          <w:rFonts w:eastAsia="Times New Roman" w:cs="Times New Roman" w:ascii="Times New Roman" w:hAnsi="Times New Roman"/>
        </w:rPr>
        <w:t xml:space="preserve">*Correspondence to: </w:t>
      </w:r>
      <w:hyperlink r:id="rId2">
        <w:r>
          <w:rPr>
            <w:rStyle w:val="InternetLink"/>
            <w:rFonts w:eastAsia="Times New Roman" w:cs="Times New Roman" w:ascii="Times New Roman" w:hAnsi="Times New Roman"/>
          </w:rPr>
          <w:t>robin.n.thompson@warwick.ac.uk</w:t>
        </w:r>
      </w:hyperlink>
      <w:r>
        <w:rPr>
          <w:rFonts w:eastAsia="Times New Roman" w:cs="Times New Roman" w:ascii="Times New Roman" w:hAnsi="Times New Roman"/>
        </w:rPr>
        <w:t xml:space="preserve"> </w:t>
      </w:r>
      <w:r>
        <w:br w:type="page"/>
      </w:r>
    </w:p>
    <w:p>
      <w:pPr>
        <w:pStyle w:val="Normal"/>
        <w:spacing w:lineRule="auto" w:line="480" w:before="0" w:after="240"/>
        <w:jc w:val="center"/>
        <w:rPr>
          <w:rFonts w:ascii="Times New Roman" w:hAnsi="Times New Roman" w:eastAsia="Times New Roman" w:cs="Times New Roman"/>
          <w:b/>
          <w:b/>
          <w:u w:val="single"/>
        </w:rPr>
      </w:pPr>
      <w:r>
        <w:rPr>
          <w:rFonts w:eastAsia="Times New Roman" w:cs="Times New Roman" w:ascii="Times New Roman" w:hAnsi="Times New Roman"/>
          <w:b/>
          <w:u w:val="single"/>
        </w:rPr>
        <w:t>Abstract</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Tracking pathogen transmissibility during infectious disease outbreaks is essential for assessing the effectiveness of public health measures and planning future control strategies. A key measure</w:t>
      </w:r>
      <w:ins w:id="0" w:author="William Hart" w:date="2023-08-08T10:46:00Z">
        <w:r>
          <w:rPr>
            <w:rFonts w:eastAsia="Times New Roman" w:cs="Times New Roman" w:ascii="Times New Roman" w:hAnsi="Times New Roman"/>
            <w:bCs/>
          </w:rPr>
          <w:t xml:space="preserve"> of transmissibility</w:t>
        </w:r>
      </w:ins>
      <w:r>
        <w:rPr>
          <w:rFonts w:eastAsia="Times New Roman" w:cs="Times New Roman" w:ascii="Times New Roman" w:hAnsi="Times New Roman"/>
          <w:bCs/>
        </w:rPr>
        <w:t xml:space="preserve"> is the time-dependent reproduction number, which has been estimated in real-time during outbreaks </w:t>
      </w:r>
      <w:commentRangeStart w:id="0"/>
      <w:r>
        <w:rPr>
          <w:rFonts w:eastAsia="Times New Roman" w:cs="Times New Roman" w:ascii="Times New Roman" w:hAnsi="Times New Roman"/>
          <w:bCs/>
        </w:rPr>
        <w:t>of</w:t>
      </w:r>
      <w:r>
        <w:rPr>
          <w:rFonts w:eastAsia="Times New Roman" w:cs="Times New Roman" w:ascii="Times New Roman" w:hAnsi="Times New Roman"/>
          <w:bCs/>
        </w:rPr>
      </w:r>
      <w:commentRangeEnd w:id="0"/>
      <w:r>
        <w:commentReference w:id="0"/>
      </w:r>
      <w:r>
        <w:rPr>
          <w:rFonts w:eastAsia="Times New Roman" w:cs="Times New Roman" w:ascii="Times New Roman" w:hAnsi="Times New Roman"/>
          <w:bCs/>
        </w:rPr>
        <w:t xml:space="preserve"> a range of pathogens from disease incidence time series data. While commonly used approaches for estimating the time-dependent reproduction number can be reliable when disease incidence is recorded frequently, such data are often aggregated temporally (for example, weekly numbers of cases may be reported rather than daily numbers). </w:t>
      </w:r>
      <w:del w:id="1" w:author="William Hart" w:date="2023-08-08T10:50:00Z">
        <w:r>
          <w:rPr>
            <w:rFonts w:eastAsia="Times New Roman" w:cs="Times New Roman" w:ascii="Times New Roman" w:hAnsi="Times New Roman"/>
            <w:bCs/>
          </w:rPr>
          <w:delText>In terms of estimating changes in pathogen transmissibility</w:delText>
        </w:r>
      </w:del>
      <w:ins w:id="2" w:author="William Hart" w:date="2023-08-08T10:50:00Z">
        <w:commentRangeStart w:id="1"/>
        <w:commentRangeStart w:id="2"/>
        <w:r>
          <w:rPr>
            <w:rFonts w:eastAsia="Times New Roman" w:cs="Times New Roman" w:ascii="Times New Roman" w:hAnsi="Times New Roman"/>
            <w:bCs/>
          </w:rPr>
          <w:t>As we show, commonly used methods for estimating transmissibility may be unreliable</w:t>
        </w:r>
      </w:ins>
      <w:del w:id="3" w:author="William Hart" w:date="2023-08-08T10:50:00Z">
        <w:r>
          <w:rPr>
            <w:rFonts w:eastAsia="Times New Roman" w:cs="Times New Roman" w:ascii="Times New Roman" w:hAnsi="Times New Roman"/>
            <w:bCs/>
          </w:rPr>
          <w:delText>, this is problematic</w:delText>
        </w:r>
      </w:del>
      <w:r>
        <w:rPr>
          <w:rFonts w:eastAsia="Times New Roman" w:cs="Times New Roman" w:ascii="Times New Roman" w:hAnsi="Times New Roman"/>
          <w:bCs/>
        </w:rPr>
      </w:r>
      <w:commentRangeEnd w:id="2"/>
      <w:r>
        <w:commentReference w:id="2"/>
      </w:r>
      <w:r>
        <w:rPr>
          <w:rFonts w:eastAsia="Times New Roman" w:cs="Times New Roman" w:ascii="Times New Roman" w:hAnsi="Times New Roman"/>
          <w:bCs/>
        </w:rPr>
        <w:t xml:space="preserve"> </w:t>
      </w:r>
      <w:commentRangeStart w:id="3"/>
      <w:r>
        <w:rPr>
          <w:rFonts w:eastAsia="Times New Roman" w:cs="Times New Roman" w:ascii="Times New Roman" w:hAnsi="Times New Roman"/>
          <w:bCs/>
        </w:rPr>
      </w:r>
      <w:commentRangeEnd w:id="1"/>
      <w:r>
        <w:commentReference w:id="1"/>
      </w:r>
      <w:r>
        <w:rPr>
          <w:rFonts w:eastAsia="Times New Roman" w:cs="Times New Roman" w:ascii="Times New Roman" w:hAnsi="Times New Roman"/>
          <w:bCs/>
        </w:rPr>
        <w:t>when the timescale of transmission is shorter than the timescale of data recording</w:t>
      </w:r>
      <w:r>
        <w:rPr>
          <w:rFonts w:eastAsia="Times New Roman" w:cs="Times New Roman" w:ascii="Times New Roman" w:hAnsi="Times New Roman"/>
          <w:bCs/>
        </w:rPr>
      </w:r>
      <w:commentRangeEnd w:id="3"/>
      <w:r>
        <w:commentReference w:id="3"/>
      </w:r>
      <w:r>
        <w:rPr>
          <w:rFonts w:eastAsia="Times New Roman" w:cs="Times New Roman" w:ascii="Times New Roman" w:hAnsi="Times New Roman"/>
          <w:bCs/>
        </w:rPr>
        <w:t xml:space="preserve">. To address this, here we develop a simulation-based approach involving Approximate Bayesian Computation for estimating the time-dependent reproduction number from temporally aggregated disease incidence time series data. We first use a simulated dataset to show that our method provides accurate estimates of the time-varying reproduction number when </w:t>
      </w:r>
      <w:commentRangeStart w:id="4"/>
      <w:r>
        <w:rPr>
          <w:rFonts w:eastAsia="Times New Roman" w:cs="Times New Roman" w:ascii="Times New Roman" w:hAnsi="Times New Roman"/>
          <w:bCs/>
        </w:rPr>
        <w:t>daily disease incidence data are unavailable and only weekly summary values are reported</w:t>
      </w:r>
      <w:r>
        <w:rPr>
          <w:rFonts w:eastAsia="Times New Roman" w:cs="Times New Roman" w:ascii="Times New Roman" w:hAnsi="Times New Roman"/>
          <w:bCs/>
        </w:rPr>
      </w:r>
      <w:commentRangeEnd w:id="4"/>
      <w:r>
        <w:commentReference w:id="4"/>
      </w:r>
      <w:r>
        <w:rPr>
          <w:rFonts w:eastAsia="Times New Roman" w:cs="Times New Roman" w:ascii="Times New Roman" w:hAnsi="Times New Roman"/>
          <w:bCs/>
        </w:rPr>
        <w:t xml:space="preserve">. We then go on to </w:t>
      </w:r>
      <w:del w:id="4" w:author="William Hart" w:date="2023-08-08T10:54:00Z">
        <w:r>
          <w:rPr>
            <w:rFonts w:eastAsia="Times New Roman" w:cs="Times New Roman" w:ascii="Times New Roman" w:hAnsi="Times New Roman"/>
            <w:bCs/>
          </w:rPr>
          <w:delText>demonstrate the use of</w:delText>
        </w:r>
      </w:del>
      <w:ins w:id="5" w:author="William Hart" w:date="2023-08-08T10:54:00Z">
        <w:r>
          <w:rPr>
            <w:rFonts w:eastAsia="Times New Roman" w:cs="Times New Roman" w:ascii="Times New Roman" w:hAnsi="Times New Roman"/>
            <w:bCs/>
          </w:rPr>
          <w:t>a</w:t>
        </w:r>
      </w:ins>
      <w:ins w:id="6" w:author="William Hart" w:date="2023-08-08T10:55:00Z">
        <w:r>
          <w:rPr>
            <w:rFonts w:eastAsia="Times New Roman" w:cs="Times New Roman" w:ascii="Times New Roman" w:hAnsi="Times New Roman"/>
            <w:bCs/>
          </w:rPr>
          <w:t>pply</w:t>
        </w:r>
      </w:ins>
      <w:r>
        <w:rPr>
          <w:rFonts w:eastAsia="Times New Roman" w:cs="Times New Roman" w:ascii="Times New Roman" w:hAnsi="Times New Roman"/>
          <w:bCs/>
        </w:rPr>
        <w:t xml:space="preserve"> our method </w:t>
      </w:r>
      <w:del w:id="7" w:author="William Hart" w:date="2023-08-08T10:55:00Z">
        <w:r>
          <w:rPr>
            <w:rFonts w:eastAsia="Times New Roman" w:cs="Times New Roman" w:ascii="Times New Roman" w:hAnsi="Times New Roman"/>
            <w:bCs/>
          </w:rPr>
          <w:delText xml:space="preserve">using </w:delText>
        </w:r>
      </w:del>
      <w:ins w:id="8" w:author="William Hart" w:date="2023-08-08T10:55:00Z">
        <w:r>
          <w:rPr>
            <w:rFonts w:eastAsia="Times New Roman" w:cs="Times New Roman" w:ascii="Times New Roman" w:hAnsi="Times New Roman"/>
            <w:bCs/>
          </w:rPr>
          <w:t xml:space="preserve">to </w:t>
        </w:r>
      </w:ins>
      <w:r>
        <w:rPr>
          <w:rFonts w:eastAsia="Times New Roman" w:cs="Times New Roman" w:ascii="Times New Roman" w:hAnsi="Times New Roman"/>
          <w:bCs/>
        </w:rPr>
        <w:t>two previous outbreak datasets, consisting of weekly influenza case numbers from 2019-20 and 2022-23 in Wales (in the United Kingdom). Our easy-to-use approach allows</w:t>
      </w:r>
      <w:commentRangeStart w:id="5"/>
      <w:r>
        <w:rPr>
          <w:rFonts w:eastAsia="Times New Roman" w:cs="Times New Roman" w:ascii="Times New Roman" w:hAnsi="Times New Roman"/>
          <w:bCs/>
        </w:rPr>
        <w:t xml:space="preserve"> </w:t>
      </w:r>
      <w:ins w:id="9" w:author="William Hart" w:date="2023-08-08T11:30:00Z">
        <w:r>
          <w:rPr>
            <w:rFonts w:eastAsia="Times New Roman" w:cs="Times New Roman" w:ascii="Times New Roman" w:hAnsi="Times New Roman"/>
            <w:bCs/>
          </w:rPr>
          <w:t>more accurate</w:t>
        </w:r>
      </w:ins>
      <w:r>
        <w:rPr>
          <w:rFonts w:eastAsia="Times New Roman" w:cs="Times New Roman" w:ascii="Times New Roman" w:hAnsi="Times New Roman"/>
          <w:bCs/>
        </w:rPr>
      </w:r>
      <w:ins w:id="10" w:author="William Hart" w:date="2023-08-08T11:30:00Z">
        <w:commentRangeEnd w:id="5"/>
        <w:r>
          <w:commentReference w:id="5"/>
        </w:r>
        <w:r>
          <w:rPr>
            <w:rFonts w:eastAsia="Times New Roman" w:cs="Times New Roman" w:ascii="Times New Roman" w:hAnsi="Times New Roman"/>
            <w:bCs/>
          </w:rPr>
          <w:t xml:space="preserve"> </w:t>
        </w:r>
      </w:ins>
      <w:r>
        <w:rPr>
          <w:rFonts w:eastAsia="Times New Roman" w:cs="Times New Roman" w:ascii="Times New Roman" w:hAnsi="Times New Roman"/>
          <w:bCs/>
        </w:rPr>
        <w:t xml:space="preserve">estimates of time-dependent reproduction numbers </w:t>
      </w:r>
      <w:del w:id="11" w:author="William Hart" w:date="2023-08-08T11:30:00Z">
        <w:r>
          <w:rPr>
            <w:rFonts w:eastAsia="Times New Roman" w:cs="Times New Roman" w:ascii="Times New Roman" w:hAnsi="Times New Roman"/>
            <w:bCs/>
          </w:rPr>
          <w:delText xml:space="preserve">with increased accuracy </w:delText>
        </w:r>
      </w:del>
      <w:r>
        <w:rPr>
          <w:rFonts w:eastAsia="Times New Roman" w:cs="Times New Roman" w:ascii="Times New Roman" w:hAnsi="Times New Roman"/>
          <w:bCs/>
        </w:rPr>
        <w:t>to be obtained during future infectious disease outbreaks.</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Keywords: Mathematical modelling, Infectious disease epidemiology, Reproduction number, Parameter inference, Serial interval, Approximate Bayesian Computation </w:t>
      </w:r>
      <w:r>
        <w:br w:type="page"/>
      </w:r>
    </w:p>
    <w:p>
      <w:pPr>
        <w:pStyle w:val="Normal"/>
        <w:spacing w:lineRule="auto" w:line="480" w:before="0" w:after="240"/>
        <w:jc w:val="center"/>
        <w:rPr>
          <w:rFonts w:ascii="Times New Roman" w:hAnsi="Times New Roman" w:eastAsia="Times New Roman" w:cs="Times New Roman"/>
          <w:b/>
          <w:b/>
          <w:u w:val="single"/>
        </w:rPr>
      </w:pPr>
      <w:r>
        <w:rPr>
          <w:rFonts w:eastAsia="Times New Roman" w:cs="Times New Roman" w:ascii="Times New Roman" w:hAnsi="Times New Roman"/>
          <w:b/>
          <w:u w:val="single"/>
        </w:rPr>
        <w:t>Introduction</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An important challenge for policy makers during infectious disease outbreaks is to devise public health measures that limit transmission without placing an undue burden on the population </w:t>
      </w:r>
      <w:r>
        <w:fldChar w:fldCharType="begin"/>
      </w:r>
      <w:r>
        <w:rPr>
          <w:bCs/>
          <w:rFonts w:eastAsia="Times New Roman" w:cs="Times New Roman" w:ascii="Times New Roman" w:hAnsi="Times New Roman"/>
        </w:rPr>
        <w:instrText>ADDIN ZOTERO_ITEM CSL_CITATION {"citationID":"1OVxYmT3","properties":{"formattedCitation":"[1\\uc0\\u8211{}3]","plainCitation":"[1–3]","noteIndex":0},"citationItems":[{"id":664,"uris":["http://zotero.org/users/local/DdWS7gFn/items/JQXUHXBQ"],"itemData":{"id":664,"type":"article-journal","container-title":"PLoS Computational Biology","issue":"2","page":"e1001076-e1001076","title":"Mitigation strategies for pandemic influenza A: Balancing conflicting policy objectives","volume":"7","author":[{"family":"Hollingsworth","given":"T D"},{"family":"Klinkenberg","given":"Don"},{"family":"Heesterbeek","given":"Hans"},{"family":"Anderson","given":"Roy M"}],"issued":{"date-parts":[["2011"]]}}},{"id":1154,"uris":["http://zotero.org/users/local/DdWS7gFn/items/46G9ZQQR"],"itemData":{"id":1154,"type":"article-journal","container-title":"BMJ","journalAbbreviation":"BMJ","page":"b4571-b4571","source":"DOI.org (Crossref)","title":"The economy-wide impact of pandemic influenza on the UK: a computable general equilibrium modelling experiment","volume":"339","author":[{"family":"Smith","given":"R. D"},{"family":"Keogh-Brown","given":"M. R"},{"family":"Barnett","given":"T."},{"family":"Tait","given":"J."}],"issued":{"date-parts":[["2009",11,19]]}}},{"id":1156,"uris":["http://zotero.org/users/local/DdWS7gFn/items/N26XQREN"],"itemData":{"id":1156,"type":"article-journal","abstract":"Background.\n              Even with good progress on vaccination, SARS-CoV-2 infections in the UK may continue to impose a high burden of disease and therefore pose substantial challenges for health policy decision makers. Stringent government-mandated physical distancing measures (lockdown) have been demonstrated to be epidemiologically effective, but can have both positive and negative economic consequences. The duration and frequency of any intervention policy could, in theory, be optimized to maximize economic benefits while achieving substantial reductions in disease.\n              Methods.\n              Here, we use a pre-existing SARS-CoV-2 transmission model to assess the health and economic implications of different strengths of control through time in order to identify optimal approaches to non-pharmaceutical intervention stringency in the UK, considering the role of vaccination in reducing the need for future physical distancing measures. The model is calibrated to the COVID-19 epidemic in England and we carry out retrospective analysis of the optimal timing of precautionary breaks in 2020 and the optimal relaxation policy from the January 2021 lockdown, considering the willingness to pay (WTP) for health improvement.\n              Results.\n              We find that the precise timing and intensity of interventions is highly dependent upon the objective of control. As intervention measures are relaxed, we predict a resurgence in cases, but the optimal intervention policy can be established dependent upon the WTP per quality adjusted life year loss avoided. Our results show that establishing an optimal level of control can result in a reduction in net monetary loss of billions of pounds, dependent upon the precise WTP value.\n              Conclusion.\n              It is vital, as the UK emerges from lockdown, but continues to face an on-going pandemic, to accurately establish the overall health and economic costs when making policy decisions. We demonstrate how some of these can be quantified, employing mechanistic infectious disease transmission models to establish optimal levels of control for the ongoing COVID-19 pandemic.","container-title":"Royal Society Open Science","journalAbbreviation":"R. Soc. Open Sci.","page":"211746","source":"DOI.org (Crossref)","title":"Optimal health and economic impact of non-pharmaceutical intervention measures prior and post vaccination in England: a mathematical modelling study","volume":"9","author":[{"family":"Tildesley","given":"Michael J."},{"family":"Vassall","given":"Anna"},{"family":"Riley","given":"Steven"},{"family":"Jit","given":"Mark"},{"family":"Sandmann","given":"Frank"},{"family":"Hill","given":"Edward M."},{"family":"Thompson","given":"Robin N."},{"family":"Atkins","given":"Benjamin D."},{"family":"Edmunds","given":"John"},{"family":"Dyson","given":"Louise"},{"family":"Keeling","given":"Matt J."}],"issued":{"date-parts":[["2022",8]]}}}],"schema":"https://github.com/citation-style-language/schema/raw/master/csl-citation.json"}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r>
      <w:r>
        <w:rPr>
          <w:rFonts w:cs="Times New Roman" w:ascii="Times New Roman" w:hAnsi="Times New Roman"/>
          <w:kern w:val="0"/>
        </w:rPr>
        <w:t>[1–3]</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Central to this </w:t>
      </w:r>
      <w:commentRangeStart w:id="6"/>
      <w:r>
        <w:rPr>
          <w:rFonts w:eastAsia="Times New Roman" w:cs="Times New Roman" w:ascii="Times New Roman" w:hAnsi="Times New Roman"/>
          <w:bCs/>
        </w:rPr>
        <w:t xml:space="preserve">decision making </w:t>
      </w:r>
      <w:r>
        <w:rPr>
          <w:rFonts w:eastAsia="Times New Roman" w:cs="Times New Roman" w:ascii="Times New Roman" w:hAnsi="Times New Roman"/>
          <w:bCs/>
        </w:rPr>
      </w:r>
      <w:commentRangeEnd w:id="6"/>
      <w:r>
        <w:commentReference w:id="6"/>
      </w:r>
      <w:r>
        <w:rPr>
          <w:rFonts w:eastAsia="Times New Roman" w:cs="Times New Roman" w:ascii="Times New Roman" w:hAnsi="Times New Roman"/>
          <w:bCs/>
        </w:rPr>
        <w:t>is an ability to monitor changes in pathogen transmissibility in real-time during outbreaks, to determine whether current interventions are sufficient or whether additional restrictions may be required.</w:t>
      </w:r>
    </w:p>
    <w:p>
      <w:pPr>
        <w:pStyle w:val="Normal"/>
        <w:spacing w:lineRule="auto" w:line="480" w:before="0" w:after="240"/>
        <w:rPr>
          <w:rFonts w:ascii="Times New Roman" w:hAnsi="Times New Roman" w:eastAsia="Times New Roman" w:cs="Times New Roman"/>
          <w:bCs/>
        </w:rPr>
      </w:pPr>
      <w:del w:id="12" w:author="William Hart" w:date="2023-08-08T17:16:00Z">
        <w:r>
          <w:rPr>
            <w:rFonts w:eastAsia="Times New Roman" w:cs="Times New Roman" w:ascii="Times New Roman" w:hAnsi="Times New Roman"/>
            <w:bCs/>
          </w:rPr>
          <w:delText>T</w:delText>
        </w:r>
      </w:del>
      <w:del w:id="13" w:author="William Hart" w:date="2023-08-08T11:35:00Z">
        <w:r>
          <w:rPr>
            <w:rFonts w:eastAsia="Times New Roman" w:cs="Times New Roman" w:ascii="Times New Roman" w:hAnsi="Times New Roman"/>
            <w:bCs/>
          </w:rPr>
          <w:delText>o do this</w:delText>
        </w:r>
      </w:del>
      <w:ins w:id="14" w:author="William Hart" w:date="2023-08-08T17:16:00Z">
        <w:r>
          <w:rPr>
            <w:rFonts w:eastAsia="Times New Roman" w:cs="Times New Roman" w:ascii="Times New Roman" w:hAnsi="Times New Roman"/>
            <w:bCs/>
          </w:rPr>
          <w:t xml:space="preserve">A </w:t>
        </w:r>
      </w:ins>
      <w:ins w:id="15" w:author="William Hart" w:date="2023-08-08T11:36:00Z">
        <w:r>
          <w:rPr>
            <w:rFonts w:eastAsia="Times New Roman" w:cs="Times New Roman" w:ascii="Times New Roman" w:hAnsi="Times New Roman"/>
            <w:bCs/>
          </w:rPr>
          <w:t>widely</w:t>
        </w:r>
      </w:ins>
      <w:ins w:id="16" w:author="William Hart" w:date="2023-08-08T11:35:00Z">
        <w:r>
          <w:rPr>
            <w:rFonts w:eastAsia="Times New Roman" w:cs="Times New Roman" w:ascii="Times New Roman" w:hAnsi="Times New Roman"/>
            <w:bCs/>
          </w:rPr>
          <w:t xml:space="preserve"> used measure of transmissibility</w:t>
        </w:r>
      </w:ins>
      <w:del w:id="17" w:author="William Hart" w:date="2023-08-08T11:35:00Z">
        <w:r>
          <w:rPr>
            <w:rFonts w:eastAsia="Times New Roman" w:cs="Times New Roman" w:ascii="Times New Roman" w:hAnsi="Times New Roman"/>
            <w:bCs/>
          </w:rPr>
          <w:delText>,</w:delText>
        </w:r>
      </w:del>
      <w:r>
        <w:rPr>
          <w:rFonts w:eastAsia="Times New Roman" w:cs="Times New Roman" w:ascii="Times New Roman" w:hAnsi="Times New Roman"/>
          <w:bCs/>
        </w:rPr>
        <w:t xml:space="preserve"> </w:t>
      </w:r>
      <w:ins w:id="18" w:author="William Hart" w:date="2023-08-08T11:36:00Z">
        <w:r>
          <w:rPr>
            <w:rFonts w:eastAsia="Times New Roman" w:cs="Times New Roman" w:ascii="Times New Roman" w:hAnsi="Times New Roman"/>
            <w:bCs/>
          </w:rPr>
          <w:t xml:space="preserve">is </w:t>
        </w:r>
      </w:ins>
      <w:r>
        <w:rPr>
          <w:rFonts w:eastAsia="Times New Roman" w:cs="Times New Roman" w:ascii="Times New Roman" w:hAnsi="Times New Roman"/>
          <w:bCs/>
        </w:rPr>
        <w:t>the time-dependent reproduction number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w:t>
      </w:r>
      <w:del w:id="19" w:author="William Hart" w:date="2023-08-08T11:37:00Z">
        <w:r>
          <w:rPr>
            <w:rFonts w:eastAsia="Times New Roman" w:cs="Times New Roman" w:ascii="Times New Roman" w:hAnsi="Times New Roman"/>
            <w:bCs/>
          </w:rPr>
          <w:delText xml:space="preserve">can be estimated </w:delText>
        </w:r>
      </w:del>
      <w:r>
        <w:fldChar w:fldCharType="begin"/>
      </w:r>
      <w:r>
        <w:rPr>
          <w:bCs/>
          <w:rFonts w:eastAsia="Times New Roman" w:cs="Times New Roman" w:ascii="Times New Roman" w:hAnsi="Times New Roman"/>
        </w:rPr>
        <w:instrText>ADDIN ZOTERO_ITEM CSL_CITATION {"citationID":"b8gMuQI4","properties":{"formattedCitation":"[4\\uc0\\u8211{}9]","plainCitation":"[4–9]","noteIndex":0},"citationItems":[{"id":663,"uris":["http://zotero.org/users/local/DdWS7gFn/items/K8TP9ALN"],"itemData":{"id":663,"type":"article-journal","container-title":"American Journal of Epidemiology","journalAbbreviation":"Am J Epi","page":"1505-12","title":"A new framework and software to estimate time-varying reproduction numbers during epidemics","volume":"178","author":[{"family":"Cori","given":"Anne"},{"family":"Ferguson","given":"Neil M"},{"family":"Fraser","given":"Christophe"},{"family":"Cauchemez","given":"Simon"}],"issued":{"date-parts":[["2013"]]}}},{"id":584,"uris":["http://zotero.org/users/local/DdWS7gFn/items/RT5ECVEM"],"itemData":{"id":584,"type":"article-journal","abstract":"©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id":583,"uris":["http://zotero.org/users/local/DdWS7gFn/items/FNVSWJ67"],"itemData":{"id":583,"type":"chapter","abstract":"Although the basic reproduction number, R 0 , is useful for understanding the transmissibility of a disease and designing various intervention strategies, the classic threshold quantity theoretically assumes that the epidemic first occurs in a fully susceptible population, and hence, R 0 is essentially a mathematically defined quantity. In many instances, it is of practical importance to evaluate time-dependent variations in the transmission potential of infectious diseases. Explanation of the time course of an epidemic can be partly achieved by estimating the effective reproduction number, R(t), defined as the actual average number of secondary cases per primary case at calendar time t (for t &gt;0). R(t) shows time-dependent variation due to the decline in susceptible individuals (intrinsic factors) and the implementation of control measures (extrinsic factors). If R(t)&lt;1, it suggests that the epidemic is in decline and may be regarded as being under control at time t (vice versa, if R(t)&gt;1). This chapter describes the primer of mathematics and statistics of R(t) and discusses other similar markers of transmissibility as a function of time. © 2009 Springer Netherlands.","container-title":"Math Stat Estim App Epidem","page":"103-121","title":"The effective reproduction number as a prelude to statistical estimation of time-dependent epidemic trends","author":[{"family":"Nishiura","given":"Hiroshi"},{"family":"Chowell","given":"Gerardo"}],"issued":{"date-parts":[["2009"]]}}},{"id":1158,"uris":["http://zotero.org/users/local/DdWS7gFn/items/NNAFPBFG"],"itemData":{"id":1158,"type":"article-journal","abstract":"The time-varying reproduction number (R\n              t\n              ) is an important measure of transmissibility during outbreaks. Estimating whether and how rapidly an outbreak is growing (R\n              t\n              &gt; 1) or declining (R\n              t\n              &lt; 1) can inform the design, monitoring and adjustment of control measures in real-time. We use a popular R package for R\n              t\n              estimation, EpiEstim, as a case study to evaluate the contexts in which R\n              t\n              estimation methods have been used and identify unmet needs which would enable broader applicability of these methods in real-time. A scoping review, complemented by a small EpiEstim user survey, highlight issues with the current approaches, including the quality of input incidence data, the inability to account for geographical factors, and other methodological issues. We summarise the methods and software developed to tackle the problems identified, but conclude that significant gaps remain which should be addressed to enable easier, more robust and applicable estimation of R\n              t\n              during epidemics.","container-title":"PLOS Digital Health","issue":"6","journalAbbreviation":"PLOS Digit Health","page":"e0000052","source":"DOI.org (Crossref)","title":"Real-time estimation of the epidemic reproduction number: Scoping review of the applications and challenges","volume":"1","author":[{"family":"Nash","given":"Rebecca K."},{"family":"Nouvellet","given":"Pierre"},{"family":"Cori","given":"Anne"}],"issued":{"date-parts":[["2022",6,27]]}}},{"id":295,"uris":["http://zotero.org/users/local/DdWS7gFn/items/MZFRVS9C"],"itemData":{"id":295,"type":"article-journal","abstract":"Estimation of the effective reproductive number, Rt, is important for detecting changes in disease transmission over time. During the COVID-19 pandemic, policymakers and public health officials are using Rt to assess the effectiveness of interventions and to inform policy. However, estimation of Rt from available data presents several challenges, with critical implications for the interpretation of the course of the pandemic. The purpose of this document is to summarize these challenges, illustrate them with examples from synthetic data, and, where possible, make methodological recommendations. For near real-time estimation of Rt, we recommend the approach of Cori et al. (2013), which uses data from before time t and empirical estimates of the distribution of time between infections. Methods that require data from after time t , such as Wallinga and Teunis (2004), are conceptually and methodologically less suited for near real-time estimation, but may be appropriate for some retrospective analyses. We advise against using methods derived from Bettencourt and Ribeiro (2008), as the resulting Rt estimates may be biased if the underlying structural assumptions are not met. A challenge common to all approaches is reconstruction of the time series of new infections from observations occurring long after the moment of transmission. Naive approaches for dealing with observation delays, such as subtracting delays sampled from a distribution, can introduce bias. We provide suggestions for how to mitigate this and other technical challenges and highlight open problems in Rt estimation. ### Competing Interest Statement The authors have declared no competing interest. ### Funding Statement KG was supported by the James S. McDonnell Foundation. LM was supported by the National Institute Of General Medical Sciences of the National Institutes of Health under Award Number F32GM134721. ML acknowledges support from the Morris-Singer Fund and from Models of Infectious Disease Agent Study (MIDAS) cooperative agreement U54GM088558 from the National Institute Of General Medical Sciences. The content is solely the responsibility of the authors and does not necessarily represent the official views of the National Institute Of General Medical Sciences or the National Institutes of Health. LFW acknowledges support from the National Institutes of Health (R01 GM122876). SA, JH, SM, JM, NIB, KS, RNT, SF acknowledge funding from the Wellcome Trust (210758/Z/18/Z). Thanks to Christ Church (Oxford) for funding via a Junior Research Fellowship (RNT). This project has been funded in whole or in part with Federal funds from the National Institute of Allergy and Infectious Diseases, National Institutes of Health, Department of Health and Human Services, under CEIRS Contract No. HHSN272201400005C (SC). ### Author Declarations I confirm all relevant ethical guidelines have been followed, and any necessary IRB and/or ethics committee approvals have been obtained. Yes The details of the IRB/oversight body that provided approval or exemption for the research described are given below: This study does not analyze any data from human or animal subjects. All necessary patient/participant consent has been obtained and the appropriate institutional forms have been archived. Yes 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 Yes I have followed all appropriate research reporting guidelines and uploaded the relevant EQUATOR Network research reporting checklist(s) and other pertinent material as supplementary files, if applicable. Yes This is a theoretical study analyzing only synthetic data. All code to generate and analyze the data is publicly available on Github (url provided within the text). &lt;https://github.com/cobeylab/Rt_estimation&gt;","container-title":"PLoS Comput Biol","title":"Practical considerations for measuring the effective reproductive number, Rt","author":[{"family":"Gostic","given":"Katelyn M"},{"family":"McGough","given":"Lauren"},{"family":"Baskerville","given":"Edward"},{"family":"Abbott","given":"Sam"},{"family":"Joshi","given":"Keya"},{"family":"Tedijanto","given":"Christine"},{"family":"Kahn","given":"Rebecca"},{"family":"Niehus","given":"Rene"},{"family":"Hay","given":"James A"},{"family":"Salazar","given":"Pablo M. De"},{"family":"Hellewell","given":"Joel"},{"family":"Meakin","given":"Sophie"},{"family":"Munday","given":"James"},{"family":"Bosse","given":"Nikos"},{"family":"Sherratt","given":"Katharine"},{"family":"Thompson","given":"Robin N"},{"family":"White","given":"Laura F"},{"family":"Huisman","given":"Jana"},{"family":"Scire","given":"Jérémie"},{"family":"Bonhoeffer","given":"Sebastian"},{"family":"Stadler","given":"Tanj"},{"family":"Wallinga","given":"Jacco"},{"family":"Funk","given":"Sebastian"},{"family":"Lipsitch","given":"Marc"},{"family":"Cobey","given":"Sarah"}],"issued":{"date-parts":[["2020"]]}}},{"id":23,"uris":["http://zotero.org/users/local/DdWS7gFn/items/ZP8VY3FS"],"itemData":{"id":23,"type":"article-journal","container-title":"Stat Meth Med Res","page":"1-11","title":"Commentary on the use of the reproduction number R during the COVID-19 pandemic","volume":"1","author":[{"family":"Vegvari","given":"C"},{"family":"Abbott","given":"S"},{"family":"Ball","given":"F"},{"family":"Brooks-Pollock","given":"E"},{"family":"Challen","given":"R"},{"family":"Collyer","given":"B S"},{"family":"Dangerfield","given":"C"},{"family":"Gog","given":"J R"},{"family":"Gostic","given":"K M"},{"family":"Heffernan","given":"J M"},{"family":"Hollingsworth","given":"T D"},{"family":"Isham","given":"V"},{"family":"Kenah","given":"E"},{"family":"Mollison","given":"D"},{"family":"Panovska-Griffiths","given":"J"},{"family":"Pellis","given":"L"},{"family":"Roberts","given":"M G"},{"family":"Scalia Tomba","given":"G"},{"family":"Thompson","given":"R N"},{"family":"Trapman","given":"P"}],"issued":{"date-parts":[["2021"]]}}}],"schema":"https://github.com/citation-style-language/schema/raw/master/csl-citation.json"}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r>
      <w:r>
        <w:rPr>
          <w:rFonts w:cs="Times New Roman" w:ascii="Times New Roman" w:hAnsi="Times New Roman"/>
          <w:kern w:val="0"/>
        </w:rPr>
        <w:t>[4–9]</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The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represents the expected number of infections generated by someone infected at time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over the course of their entire infectious period. This quantity changes during an outbreak in response to </w:t>
      </w:r>
      <w:commentRangeStart w:id="7"/>
      <w:r>
        <w:rPr>
          <w:rFonts w:eastAsia="Times New Roman" w:cs="Times New Roman" w:ascii="Times New Roman" w:hAnsi="Times New Roman"/>
          <w:bCs/>
        </w:rPr>
        <w:t>interventions</w:t>
      </w:r>
      <w:r>
        <w:rPr>
          <w:rFonts w:eastAsia="Times New Roman" w:cs="Times New Roman" w:ascii="Times New Roman" w:hAnsi="Times New Roman"/>
          <w:bCs/>
        </w:rPr>
      </w:r>
      <w:commentRangeEnd w:id="7"/>
      <w:r>
        <w:commentReference w:id="7"/>
      </w:r>
      <w:r>
        <w:rPr>
          <w:rFonts w:eastAsia="Times New Roman" w:cs="Times New Roman" w:ascii="Times New Roman" w:hAnsi="Times New Roman"/>
          <w:bCs/>
        </w:rPr>
        <w:t xml:space="preserve">. If the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is (and remains) below one, then the outbreak will decline. On the other hand, if the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is (and remains) above one, then the outbreak will grow.</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Two </w:t>
      </w:r>
      <w:del w:id="20" w:author="William Hart" w:date="2023-08-08T11:38:00Z">
        <w:r>
          <w:rPr>
            <w:rFonts w:eastAsia="Times New Roman" w:cs="Times New Roman" w:ascii="Times New Roman" w:hAnsi="Times New Roman"/>
            <w:bCs/>
          </w:rPr>
          <w:delText>commonly used</w:delText>
        </w:r>
      </w:del>
      <w:ins w:id="21" w:author="William Hart" w:date="2023-08-08T11:38:00Z">
        <w:r>
          <w:rPr>
            <w:rFonts w:eastAsia="Times New Roman" w:cs="Times New Roman" w:ascii="Times New Roman" w:hAnsi="Times New Roman"/>
            <w:bCs/>
          </w:rPr>
          <w:t>distinct</w:t>
        </w:r>
      </w:ins>
      <w:r>
        <w:rPr>
          <w:rFonts w:eastAsia="Times New Roman" w:cs="Times New Roman" w:ascii="Times New Roman" w:hAnsi="Times New Roman"/>
          <w:bCs/>
        </w:rPr>
        <w:t xml:space="preserve"> versions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exist. First, the “instantaneous” reproduction number </w:t>
      </w:r>
      <w:r>
        <w:fldChar w:fldCharType="begin"/>
      </w:r>
      <w:r>
        <w:rPr>
          <w:bCs/>
          <w:rFonts w:eastAsia="Times New Roman" w:cs="Times New Roman" w:ascii="Times New Roman" w:hAnsi="Times New Roman"/>
        </w:rPr>
        <w:instrText>ADDIN ZOTERO_ITEM CSL_CITATION {"citationID":"XI5Fh2ZP","properties":{"formattedCitation":"[4,5,10\\uc0\\u8211{}12]","plainCitation":"[4,5,10–12]","noteIndex":0},"citationItems":[{"id":663,"uris":["http://zotero.org/users/local/DdWS7gFn/items/K8TP9ALN"],"itemData":{"id":663,"type":"article-journal","container-title":"American Journal of Epidemiology","journalAbbreviation":"Am J Epi","page":"1505-12","title":"A new framework and software to estimate time-varying reproduction numbers during epidemics","volume":"178","author":[{"family":"Cori","given":"Anne"},{"family":"Ferguson","given":"Neil M"},{"family":"Fraser","given":"Christophe"},{"family":"Cauchemez","given":"Simon"}],"issued":{"date-parts":[["2013"]]}}},{"id":584,"uris":["http://zotero.org/users/local/DdWS7gFn/items/RT5ECVEM"],"itemData":{"id":584,"type":"article-journal","abstract":"©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id":1057,"uris":["http://zotero.org/users/local/DdWS7gFn/items/RYFZW3K4"],"itemData":{"id":1057,"type":"article-journal","abstract":"During infectious disease outbreaks, inference of summary statistics characterizing transmission is essential for planning interventions. An important metric is the time-dependent reproduction number (\n              \n                R\n                t\n              \n              ), which represents the expected number of secondary cases generated by each infected individual over the course of their infectious period. The value of\n              \n                R\n                t\n              \n              varies during an outbreak due to factors such as varying population immunity and changes to interventions, including those that affect individuals' contact networks. While it is possible to estimate a single population-wide\n              \n                R\n                t\n              \n              , this may belie differences in transmission between subgroups within the population. Here, we explore the effects of this heterogeneity on\n              \n                R\n                t\n              \n              estimates. Specifically, we consider two groups of infected hosts: those infected outside the local population (imported cases), and those infected locally (local cases). We use a Bayesian approach to estimate\n              \n                R\n                t\n              \n              , made available for others to use via an online tool, that accounts for differences in the onwards transmission risk from individuals in these groups. Using COVID-19 data from different regions worldwide, we show that different assumptions about the relative transmission risk between imported and local cases affect\n              \n                R\n                t\n              \n              estimates significantly, with implications for interventions. This highlights the need to collect data during outbreaks describing heterogeneities in transmission between different infected hosts, and to account for these heterogeneities in methods used to estimate\n              \n                R\n                t\n              \n              .\n            \n            This article is part of the theme issue 'Technical challenges of modelling real-life epidemics and examples of overcoming these'.","container-title":"Phil. Trans. R. Soc. A.","journalAbbreviation":"Phil. Trans. R. Soc. A.","language":"en","page":"20210308","source":"DOI.org (Crossref)","title":"Heterogeneity in the onwards transmission risk between local and imported cases affects practical estimates of the time-dependent reproduction number","volume":"380","author":[{"family":"Creswell","given":"R."},{"family":"Augustin","given":"D."},{"family":"Bouros","given":"I."},{"family":"Farm","given":"H. J."},{"family":"Miao","given":"S."},{"family":"Ahern","given":"A."},{"family":"Robinson","given":"M."},{"family":"Lemenuel-Diot","given":"A."},{"family":"Gavaghan","given":"D. J."},{"family":"Lambert","given":"B. C."},{"family":"Thompson","given":"R. N."}],"issued":{"date-parts":[["2022",10,3]]}}},{"id":541,"uris":["http://zotero.org/users/local/DdWS7gFn/items/D8IS8KKX"],"itemData":{"id":541,"type":"article-journal","abstract":"Reproduction numbers, defined as averages of the number of people infected by a typical case, play a central role in tracking infectious disease outbreaks. The aim of this paper is to develop methods for estimating reproduction numbers which are simple enough that they could be applied with limited data or in real time during an outbreak. I present a new estimator for the individual reproduction number, which describes the state of the epidemic at a point in time rather than tracking individuals over time, and discuss some potential benefits. Then, to capture more of the detail that micro-simulations have shown is important in outbreak dynamics, I analyse a model of transmission within and between households, and develop a method to estimate the household reproduction number, defined as the number of households infected by each infected household. This method is validated by numerical simulations of the spread of influenza and measles using historical data, and estimates are obtained for would-be emerging epidemics of these viruses. I argue that the household reproduction number is useful in assessing the impact of measures that target the household for isolation, quarantine, vaccination or prophylactic treatment, and measures such as social distancing and school or workplace closures which limit between-household transmission, all of which play a key role in current thinking on future infectious disease mitigation. © 2007 Christophe Fraser.","container-title":"PLoS One","page":"e758","title":"Estimating individual and household reproduction numbers in an emerging epidemic","volume":"2","author":[{"family":"Fraser","given":"Christophe"}],"issued":{"date-parts":[["2007"]]}}},{"id":1167,"uris":["http://zotero.org/users/local/DdWS7gFn/items/KYY8PNN2"],"itemData":{"id":1167,"type":"article-journal","abstract":"Although some methods for estimating the instantaneous reproductive number during epidemics have been developed, the existing frameworks usually require information on the distribution of the serial interval and/or additional contact tracing data. However, in the case of outbreaks of emerging infectious diseases with an unknown natural history or undetermined characteristics, the serial interval and/or contact tracing data are often not available, resulting in inaccurate estimates for this quantity. In the present study, a new framework was specifically designed for joint estimates of the instantaneous reproductive number and serial interval. Concretely, a likelihood function for the two quantities was first introduced. Then, the instantaneous reproductive number and the serial interval were modeled parametrically as a function of time using the interpolation method and a known traditional distribution, respectively. Using the Bayesian information criterion and the Markov Chain Monte Carlo method, we ultimately obtained their estimates and distribution. The simulation study revealed that our estimates of the two quantities were consistent with the ground truth. Seven data sets of historical epidemics were considered and further verified the robust performance of our method. Therefore, to some extent, even if we know only the daily incidence, our method can accurately estimate the instantaneous reproductive number and serial interval to provide crucial information for policymakers to design appropriate prevention and control interventions during epidemics.","container-title":"PLOS Computational Biology","issue":"3","journalAbbreviation":"PLoS Comput Biol","page":"e1011021","source":"DOI.org (Crossref)","title":"A new method for the joint estimation of instantaneous reproductive number and serial interval during epidemics","volume":"19","author":[{"family":"Dai","given":"Chenxi"},{"family":"Zhou","given":"Dongsheng"},{"family":"Gao","given":"Bo"},{"family":"Wang","given":"Kaifa"}],"issued":{"date-parts":[["2023",3,31]]}}}],"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r>
      <w:r>
        <w:rPr>
          <w:rFonts w:cs="Times New Roman" w:ascii="Times New Roman" w:hAnsi="Times New Roman"/>
          <w:kern w:val="0"/>
        </w:rPr>
        <w:t>[4,5,10–12]</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represents the expected number of infections generated by someone infected at time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over their infectious period if transmission conditions do not change in future (i.e. </w:t>
      </w:r>
      <w:del w:id="22" w:author="William Hart" w:date="2023-08-08T11:39:00Z">
        <w:r>
          <w:rPr>
            <w:rFonts w:eastAsia="Times New Roman" w:cs="Times New Roman" w:ascii="Times New Roman" w:hAnsi="Times New Roman"/>
            <w:bCs/>
          </w:rPr>
          <w:delText>it assumes</w:delText>
        </w:r>
      </w:del>
      <w:ins w:id="23" w:author="William Hart" w:date="2023-08-08T11:39:00Z">
        <w:r>
          <w:rPr>
            <w:rFonts w:eastAsia="Times New Roman" w:cs="Times New Roman" w:ascii="Times New Roman" w:hAnsi="Times New Roman"/>
            <w:bCs/>
          </w:rPr>
          <w:t>assuming</w:t>
        </w:r>
      </w:ins>
      <w:r>
        <w:rPr>
          <w:rFonts w:eastAsia="Times New Roman" w:cs="Times New Roman" w:ascii="Times New Roman" w:hAnsi="Times New Roman"/>
          <w:bCs/>
        </w:rPr>
        <w:t xml:space="preserve"> that the control interventions in place at time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are not altered after time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Second, the “case” reproduction number </w:t>
      </w:r>
      <w:r>
        <w:fldChar w:fldCharType="begin"/>
      </w:r>
      <w:r>
        <w:rPr>
          <w:bCs/>
          <w:rFonts w:eastAsia="Times New Roman" w:cs="Times New Roman" w:ascii="Times New Roman" w:hAnsi="Times New Roman"/>
        </w:rPr>
        <w:instrText>ADDIN ZOTERO_ITEM CSL_CITATION {"citationID":"i7Ls3NkE","properties":{"formattedCitation":"[11,13]","plainCitation":"[11,13]","noteIndex":0},"citationItems":[{"id":541,"uris":["http://zotero.org/users/local/DdWS7gFn/items/D8IS8KKX"],"itemData":{"id":541,"type":"article-journal","abstract":"Reproduction numbers, defined as averages of the number of people infected by a typical case, play a central role in tracking infectious disease outbreaks. The aim of this paper is to develop methods for estimating reproduction numbers which are simple enough that they could be applied with limited data or in real time during an outbreak. I present a new estimator for the individual reproduction number, which describes the state of the epidemic at a point in time rather than tracking individuals over time, and discuss some potential benefits. Then, to capture more of the detail that micro-simulations have shown is important in outbreak dynamics, I analyse a model of transmission within and between households, and develop a method to estimate the household reproduction number, defined as the number of households infected by each infected household. This method is validated by numerical simulations of the spread of influenza and measles using historical data, and estimates are obtained for would-be emerging epidemics of these viruses. I argue that the household reproduction number is useful in assessing the impact of measures that target the household for isolation, quarantine, vaccination or prophylactic treatment, and measures such as social distancing and school or workplace closures which limit between-household transmission, all of which play a key role in current thinking on future infectious disease mitigation. © 2007 Christophe Fraser.","container-title":"PLoS One","page":"e758","title":"Estimating individual and household reproduction numbers in an emerging epidemic","volume":"2","author":[{"family":"Fraser","given":"Christophe"}],"issued":{"date-parts":[["2007"]]}}},{"id":531,"uris":["http://zotero.org/users/local/DdWS7gFn/items/G48XPUGI"],"itemData":{"id":531,"type":"article-journal","abstract":"Severe acute respiratory syndrome (SARS) has been the first severe contagious disease to emerge in the 21st century. The available epidemic curves for SARS show marked differences between the affected regions with respect to the total number of cases and epidemic duration, even for those regions in which outbreaks started almost simultaneously and similar control measures were implemented at the same time. The authors developed a likelihood-based estimation procedure that infers the temporal pattern of effective reproduction numbers from an observed epidemic curve. Precise estimates for the effective reproduction numbers were obtained by applying this estimation procedure to available data for SARS outbreaks that occurred in Hong Kong, Vietnam, Singapore, and Canada in 2003. The effective reproduction numbers revealed that epidemics in the various affected regions were characterized by markedly similar disease transmission potentials and similar levels of effectiveness of control measures. In controlling SARS outbreaks, timely alerts have been essential: Delaying the institution of control measures by 1 week would have nearly tripled the epidemic size and would have increased the expected epidemic duration by 4 weeks.","container-title":"American Journal of Epidemiology","page":"509-516","title":"Different epidemic curves for severe acute respiratory syndrome reveal similar impacts of control measures","volume":"160","author":[{"family":"Wallinga","given":"Jacco"},{"family":"Teunis","given":"Peter"}],"issued":{"date-parts":[["2004"]]}}}],"schema":"https://github.com/citation-style-language/schema/raw/master/csl-citation.json"}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r>
      <w:r>
        <w:rPr>
          <w:rFonts w:cs="Times New Roman" w:ascii="Times New Roman" w:hAnsi="Times New Roman"/>
          <w:kern w:val="0"/>
        </w:rPr>
        <w:t>[11,13]</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is an analogous quantity but account</w:t>
      </w:r>
      <w:ins w:id="24" w:author="William Hart" w:date="2023-08-08T11:48:00Z">
        <w:r>
          <w:rPr>
            <w:rFonts w:eastAsia="Times New Roman" w:cs="Times New Roman" w:ascii="Times New Roman" w:hAnsi="Times New Roman"/>
            <w:bCs/>
          </w:rPr>
          <w:t>ing</w:t>
        </w:r>
      </w:ins>
      <w:del w:id="25" w:author="William Hart" w:date="2023-08-08T11:48:00Z">
        <w:r>
          <w:rPr>
            <w:rFonts w:eastAsia="Times New Roman" w:cs="Times New Roman" w:ascii="Times New Roman" w:hAnsi="Times New Roman"/>
            <w:bCs/>
          </w:rPr>
          <w:delText>s</w:delText>
        </w:r>
      </w:del>
      <w:r>
        <w:rPr>
          <w:rFonts w:eastAsia="Times New Roman" w:cs="Times New Roman" w:ascii="Times New Roman" w:hAnsi="Times New Roman"/>
          <w:bCs/>
        </w:rPr>
        <w:t xml:space="preserve"> for changes in transmissibility that occur after time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(due to e.g. changes in public health policy). Methods exist for estimating each of these versions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w:t>
      </w:r>
      <w:r>
        <w:fldChar w:fldCharType="begin"/>
      </w:r>
      <w:r>
        <w:rPr>
          <w:bCs/>
          <w:rFonts w:eastAsia="Times New Roman" w:cs="Times New Roman" w:ascii="Times New Roman" w:hAnsi="Times New Roman"/>
        </w:rPr>
        <w:instrText>ADDIN ZOTERO_ITEM CSL_CITATION {"citationID":"rTQ8ardl","properties":{"formattedCitation":"[14]","plainCitation":"[14]","noteIndex":0},"citationItems":[{"id":294,"uris":["http://zotero.org/users/local/DdWS7gFn/items/4AG5A2QM"],"itemData":{"id":294,"type":"article-journal","container-title":"Am J Epidem","page":"kwaa211","title":"Statistical estimation of the reproductive number from case notification data","author":[{"family":"White","given":"Laura F"},{"family":"Moser","given":"Carlee B"},{"family":"Thompson","given":"Robin N"},{"family":"Pagano","given":"M"}],"issued":{"date-parts":[["2020"]]}}}],"schema":"https://github.com/citation-style-language/schema/raw/master/csl-citation.json"}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[14]</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However, here we focus on the instantaneous reproduction number as it is more amenable to analyses conducted in real-time during outbreaks when future changes in pathogen transmissibility are unlikely to be known. Hereafter, </w:t>
      </w:r>
      <w:del w:id="26" w:author="William Hart" w:date="2023-08-08T11:50:00Z">
        <w:r>
          <w:rPr>
            <w:rFonts w:eastAsia="Times New Roman" w:cs="Times New Roman" w:ascii="Times New Roman" w:hAnsi="Times New Roman"/>
            <w:bCs/>
          </w:rPr>
          <w:delText xml:space="preserve">when </w:delText>
        </w:r>
      </w:del>
      <w:r>
        <w:rPr>
          <w:rFonts w:eastAsia="Times New Roman" w:cs="Times New Roman" w:ascii="Times New Roman" w:hAnsi="Times New Roman"/>
          <w:bCs/>
        </w:rPr>
        <w:t xml:space="preserve">we </w:t>
      </w:r>
      <w:ins w:id="27" w:author="William Hart" w:date="2023-08-08T11:50:00Z">
        <w:r>
          <w:rPr>
            <w:rFonts w:eastAsia="Times New Roman" w:cs="Times New Roman" w:ascii="Times New Roman" w:hAnsi="Times New Roman"/>
            <w:bCs/>
          </w:rPr>
          <w:t xml:space="preserve">refer to the instantaneous reproduction number </w:t>
        </w:r>
      </w:ins>
      <w:del w:id="28" w:author="William Hart" w:date="2023-08-08T11:51:00Z">
        <w:r>
          <w:rPr>
            <w:rFonts w:eastAsia="Times New Roman" w:cs="Times New Roman" w:ascii="Times New Roman" w:hAnsi="Times New Roman"/>
            <w:bCs/>
          </w:rPr>
          <w:delText>use the terminology</w:delText>
        </w:r>
      </w:del>
      <w:ins w:id="29" w:author="William Hart" w:date="2023-08-08T11:51:00Z">
        <w:r>
          <w:rPr>
            <w:rFonts w:eastAsia="Times New Roman" w:cs="Times New Roman" w:ascii="Times New Roman" w:hAnsi="Times New Roman"/>
            <w:bCs/>
          </w:rPr>
          <w:t>as</w:t>
        </w:r>
      </w:ins>
      <w:r>
        <w:rPr>
          <w:rFonts w:eastAsia="Times New Roman" w:cs="Times New Roman" w:ascii="Times New Roman" w:hAnsi="Times New Roman"/>
          <w:bCs/>
        </w:rPr>
        <w:t xml:space="preserv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del w:id="30" w:author="William Hart" w:date="2023-08-08T11:51:00Z">
        <w:r>
          <w:rPr>
            <w:rFonts w:eastAsia="Times New Roman" w:cs="Times New Roman" w:ascii="Times New Roman" w:hAnsi="Times New Roman"/>
            <w:bCs/>
          </w:rPr>
          <w:delText>, we are</w:delText>
        </w:r>
      </w:del>
      <w:del w:id="31" w:author="William Hart" w:date="2023-08-08T11:50:00Z">
        <w:r>
          <w:rPr>
            <w:rFonts w:eastAsia="Times New Roman" w:cs="Times New Roman" w:ascii="Times New Roman" w:hAnsi="Times New Roman"/>
            <w:bCs/>
          </w:rPr>
          <w:delText xml:space="preserve"> referring to the instantaneous reproduction number</w:delText>
        </w:r>
      </w:del>
      <w:r>
        <w:rPr>
          <w:rFonts w:eastAsia="Times New Roman" w:cs="Times New Roman" w:ascii="Times New Roman" w:hAnsi="Times New Roman"/>
          <w:bCs/>
        </w:rPr>
        <w:t>.</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A commonly used method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is the </w:t>
      </w:r>
      <w:commentRangeStart w:id="8"/>
      <w:r>
        <w:rPr>
          <w:rFonts w:eastAsia="Times New Roman" w:cs="Times New Roman" w:ascii="Times New Roman" w:hAnsi="Times New Roman"/>
          <w:bCs/>
        </w:rPr>
        <w:t>Cori method</w:t>
      </w:r>
      <w:r>
        <w:rPr>
          <w:rFonts w:eastAsia="Times New Roman" w:cs="Times New Roman" w:ascii="Times New Roman" w:hAnsi="Times New Roman"/>
          <w:bCs/>
        </w:rPr>
      </w:r>
      <w:commentRangeEnd w:id="8"/>
      <w:r>
        <w:commentReference w:id="8"/>
      </w:r>
      <w:r>
        <w:rPr>
          <w:rFonts w:eastAsia="Times New Roman" w:cs="Times New Roman" w:ascii="Times New Roman" w:hAnsi="Times New Roman"/>
          <w:bCs/>
        </w:rPr>
        <w:t xml:space="preserve">, implemented in the R software package </w:t>
      </w:r>
      <w:r>
        <w:rPr>
          <w:rFonts w:eastAsia="Times New Roman" w:cs="Times New Roman" w:ascii="Times New Roman" w:hAnsi="Times New Roman"/>
          <w:bCs/>
          <w:i/>
          <w:iCs/>
        </w:rPr>
        <w:t xml:space="preserve">EpiEstim </w:t>
      </w:r>
      <w:r>
        <w:fldChar w:fldCharType="begin"/>
      </w:r>
      <w:r>
        <w:rPr>
          <w:i/>
          <w:iCs/>
          <w:bCs/>
          <w:rFonts w:eastAsia="Times New Roman" w:cs="Times New Roman" w:ascii="Times New Roman" w:hAnsi="Times New Roman"/>
        </w:rPr>
        <w:instrText>ADDIN ZOTERO_ITEM CSL_CITATION {"citationID":"VW7pqviS","properties":{"formattedCitation":"[15]","plainCitation":"[15]","noteIndex":0},"citationItems":[{"id":1160,"uris":["http://zotero.org/users/local/DdWS7gFn/items/2K8B8Z94"],"itemData":{"id":1160,"type":"report","title":"EpiEstim: Estimate time varying reproduction numbers from epidemic curves. Version 2.2-4","URL":"www.cran.r-project.org/web/packages/EpiEstim/","author":[{"literal":"EpiEstim Team"}],"issued":{"date-parts":[["2021"]]}}}],"schema":"https://github.com/citation-style-language/schema/raw/master/csl-citation.json"}</w:instrText>
      </w:r>
      <w:r>
        <w:rPr>
          <w:rFonts w:eastAsia="Times New Roman" w:cs="Times New Roman" w:ascii="Times New Roman" w:hAnsi="Times New Roman"/>
          <w:bCs/>
          <w:i/>
          <w:iCs/>
        </w:rPr>
      </w:r>
      <w:r>
        <w:rPr>
          <w:i/>
          <w:iCs/>
          <w:bCs/>
          <w:rFonts w:eastAsia="Times New Roman" w:cs="Times New Roman" w:ascii="Times New Roman" w:hAnsi="Times New Roman"/>
        </w:rPr>
        <w:fldChar w:fldCharType="separate"/>
      </w:r>
      <w:r>
        <w:rPr>
          <w:rFonts w:eastAsia="Times New Roman" w:cs="Times New Roman" w:ascii="Times New Roman" w:hAnsi="Times New Roman"/>
          <w:bCs/>
          <w:i/>
          <w:iCs/>
        </w:rPr>
      </w:r>
      <w:r>
        <w:rPr>
          <w:rFonts w:eastAsia="Times New Roman" w:cs="Times New Roman" w:ascii="Times New Roman" w:hAnsi="Times New Roman"/>
          <w:bCs/>
        </w:rPr>
        <w:t>[15]</w:t>
      </w:r>
      <w:r>
        <w:rPr>
          <w:rFonts w:eastAsia="Times New Roman" w:cs="Times New Roman" w:ascii="Times New Roman" w:hAnsi="Times New Roman"/>
          <w:bCs/>
          <w:i/>
          <w:iCs/>
        </w:rPr>
      </w:r>
      <w:r>
        <w:rPr>
          <w:i/>
          <w:iCs/>
          <w:bCs/>
          <w:rFonts w:eastAsia="Times New Roman" w:cs="Times New Roman" w:ascii="Times New Roman" w:hAnsi="Times New Roman"/>
        </w:rPr>
        <w:fldChar w:fldCharType="end"/>
      </w:r>
      <w:r>
        <w:rPr>
          <w:rFonts w:eastAsia="Times New Roman" w:cs="Times New Roman" w:ascii="Times New Roman" w:hAnsi="Times New Roman"/>
          <w:bCs/>
        </w:rPr>
        <w:t xml:space="preserve"> and the online application </w:t>
      </w:r>
      <w:r>
        <w:rPr>
          <w:rFonts w:eastAsia="Times New Roman" w:cs="Times New Roman" w:ascii="Times New Roman" w:hAnsi="Times New Roman"/>
          <w:bCs/>
          <w:i/>
          <w:iCs/>
        </w:rPr>
        <w:t>EpiEstim App</w:t>
      </w:r>
      <w:r>
        <w:rPr>
          <w:rFonts w:eastAsia="Times New Roman" w:cs="Times New Roman" w:ascii="Times New Roman" w:hAnsi="Times New Roman"/>
          <w:bCs/>
        </w:rPr>
        <w:t xml:space="preserve"> </w:t>
      </w:r>
      <w:r>
        <w:fldChar w:fldCharType="begin"/>
      </w:r>
      <w:r>
        <w:rPr>
          <w:bCs/>
          <w:rFonts w:eastAsia="Times New Roman" w:cs="Times New Roman" w:ascii="Times New Roman" w:hAnsi="Times New Roman"/>
        </w:rPr>
        <w:instrText>ADDIN ZOTERO_ITEM CSL_CITATION {"citationID":"LvgD5Fzp","properties":{"formattedCitation":"[16]","plainCitation":"[16]","noteIndex":0},"citationItems":[{"id":1161,"uris":["http://zotero.org/users/local/DdWS7gFn/items/ZIHDR66N"],"itemData":{"id":1161,"type":"report","title":"EpiEstim App","URL":"www.shiny.dide.imperial.ac.uk/epiestim/","author":[{"literal":"EpiEstim App Team"}],"issued":{"date-parts":[["2019"]]}}}],"schema":"https://github.com/citation-style-language/schema/raw/master/csl-citation.json"}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[16]</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This approach is based on a renewal equation model of pathogen transmission (see Methods) and involves estimation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from disease incidence time series and an estimate of the serial interval distribution (the probability distribution characterising the </w:t>
      </w:r>
      <w:commentRangeStart w:id="9"/>
      <w:r>
        <w:rPr>
          <w:rFonts w:eastAsia="Times New Roman" w:cs="Times New Roman" w:ascii="Times New Roman" w:hAnsi="Times New Roman"/>
          <w:bCs/>
        </w:rPr>
        <w:t xml:space="preserve">time </w:t>
      </w:r>
      <w:r>
        <w:rPr>
          <w:rFonts w:eastAsia="Times New Roman" w:cs="Times New Roman" w:ascii="Times New Roman" w:hAnsi="Times New Roman"/>
          <w:bCs/>
        </w:rPr>
      </w:r>
      <w:commentRangeEnd w:id="9"/>
      <w:r>
        <w:commentReference w:id="9"/>
      </w:r>
      <w:r>
        <w:rPr>
          <w:rFonts w:eastAsia="Times New Roman" w:cs="Times New Roman" w:ascii="Times New Roman" w:hAnsi="Times New Roman"/>
          <w:bCs/>
        </w:rPr>
        <w:t xml:space="preserve">between symptom onset </w:t>
      </w:r>
      <w:commentRangeStart w:id="10"/>
      <w:r>
        <w:rPr>
          <w:rFonts w:eastAsia="Times New Roman" w:cs="Times New Roman" w:ascii="Times New Roman" w:hAnsi="Times New Roman"/>
          <w:bCs/>
        </w:rPr>
        <w:t xml:space="preserve">times </w:t>
      </w:r>
      <w:r>
        <w:rPr>
          <w:rFonts w:eastAsia="Times New Roman" w:cs="Times New Roman" w:ascii="Times New Roman" w:hAnsi="Times New Roman"/>
          <w:bCs/>
        </w:rPr>
      </w:r>
      <w:commentRangeEnd w:id="10"/>
      <w:r>
        <w:commentReference w:id="10"/>
      </w:r>
      <w:r>
        <w:rPr>
          <w:rFonts w:eastAsia="Times New Roman" w:cs="Times New Roman" w:ascii="Times New Roman" w:hAnsi="Times New Roman"/>
          <w:bCs/>
        </w:rPr>
        <w:t xml:space="preserve">in infector-infectee transmission pairs). The Cori method has been extended in a range of ways following its original development, including accounting for imported cases </w:t>
      </w:r>
      <w:r>
        <w:fldChar w:fldCharType="begin"/>
      </w:r>
      <w:r>
        <w:rPr>
          <w:bCs/>
          <w:rFonts w:eastAsia="Times New Roman" w:cs="Times New Roman" w:ascii="Times New Roman" w:hAnsi="Times New Roman"/>
        </w:rPr>
        <w:instrText>ADDIN ZOTERO_ITEM CSL_CITATION {"citationID":"mxHYOaDz","properties":{"formattedCitation":"[5,10,17,18]","plainCitation":"[5,10,17,18]","noteIndex":0},"citationItems":[{"id":584,"uris":["http://zotero.org/users/local/DdWS7gFn/items/RT5ECVEM"],"itemData":{"id":584,"type":"article-journal","abstract":"©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id":1057,"uris":["http://zotero.org/users/local/DdWS7gFn/items/RYFZW3K4"],"itemData":{"id":1057,"type":"article-journal","abstract":"During infectious disease outbreaks, inference of summary statistics characterizing transmission is essential for planning interventions. An important metric is the time-dependent reproduction number (\n              \n                R\n                t\n              \n              ), which represents the expected number of secondary cases generated by each infected individual over the course of their infectious period. The value of\n              \n                R\n                t\n              \n              varies during an outbreak due to factors such as varying population immunity and changes to interventions, including those that affect individuals' contact networks. While it is possible to estimate a single population-wide\n              \n                R\n                t\n              \n              , this may belie differences in transmission between subgroups within the population. Here, we explore the effects of this heterogeneity on\n              \n                R\n                t\n              \n              estimates. Specifically, we consider two groups of infected hosts: those infected outside the local population (imported cases), and those infected locally (local cases). We use a Bayesian approach to estimate\n              \n                R\n                t\n              \n              , made available for others to use via an online tool, that accounts for differences in the onwards transmission risk from individuals in these groups. Using COVID-19 data from different regions worldwide, we show that different assumptions about the relative transmission risk between imported and local cases affect\n              \n                R\n                t\n              \n              estimates significantly, with implications for interventions. This highlights the need to collect data during outbreaks describing heterogeneities in transmission between different infected hosts, and to account for these heterogeneities in methods used to estimate\n              \n                R\n                t\n              \n              .\n            \n            This article is part of the theme issue 'Technical challenges of modelling real-life epidemics and examples of overcoming these'.","container-title":"Phil. Trans. R. Soc. A.","journalAbbreviation":"Phil. Trans. R. Soc. A.","language":"en","page":"20210308","source":"DOI.org (Crossref)","title":"Heterogeneity in the onwards transmission risk between local and imported cases affects practical estimates of the time-dependent reproduction number","volume":"380","author":[{"family":"Creswell","given":"R."},{"family":"Augustin","given":"D."},{"family":"Bouros","given":"I."},{"family":"Farm","given":"H. J."},{"family":"Miao","given":"S."},{"family":"Ahern","given":"A."},{"family":"Robinson","given":"M."},{"family":"Lemenuel-Diot","given":"A."},{"family":"Gavaghan","given":"D. J."},{"family":"Lambert","given":"B. C."},{"family":"Thompson","given":"R. N."}],"issued":{"date-parts":[["2022",10,3]]}}},{"id":973,"uris":["http://zotero.org/users/local/DdWS7gFn/items/QN7LJ7NV"],"itemData":{"id":973,"type":"article-journal","container-title":"Phil Trans Roy Soc A","title":"Estimation of local time-varying reproduction numbers in noisy surveillance data","author":[{"family":"Li","given":"W"},{"family":"Bulekova","given":"K"},{"family":"Gregor","given":"B"},{"family":"White","given":"L F"},{"family":"Kolaczyk","given":"E D"}],"issued":{"date-parts":[["2022"]]}}},{"id":11,"uris":["http://zotero.org/users/local/DdWS7gFn/items/LM2P9QGI"],"itemData":{"id":11,"type":"article-journal","container-title":"Journal of Infectious Diseases","page":"783-787","title":"Accounting for imported cases in estimating the time-varying reproductive number of COVID-19 in Hong Kong","volume":"224","author":[{"family":"Tsang","given":"T K"},{"family":"Wu","given":"P"},{"family":"Lau","given":"E H Y"},{"family":"Cowling","given":"B J"}],"issued":{"date-parts":[["2021"]]}}}],"schema":"https://github.com/citation-style-language/schema/raw/master/csl-citation.json"}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[5,10,17,18]</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uncertainty in the serial interval distribution </w:t>
      </w:r>
      <w:r>
        <w:fldChar w:fldCharType="begin"/>
      </w:r>
      <w:r>
        <w:rPr>
          <w:bCs/>
          <w:rFonts w:eastAsia="Times New Roman" w:cs="Times New Roman" w:ascii="Times New Roman" w:hAnsi="Times New Roman"/>
        </w:rPr>
        <w:instrText>ADDIN ZOTERO_ITEM CSL_CITATION {"citationID":"2TrJTHP9","properties":{"formattedCitation":"[5]","plainCitation":"[5]","noteIndex":0},"citationItems":[{"id":584,"uris":["http://zotero.org/users/local/DdWS7gFn/items/RT5ECVEM"],"itemData":{"id":584,"type":"article-journal","abstract":"©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[5]</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superspreading </w:t>
      </w:r>
      <w:r>
        <w:fldChar w:fldCharType="begin"/>
      </w:r>
      <w:r>
        <w:rPr>
          <w:bCs/>
          <w:rFonts w:eastAsia="Times New Roman" w:cs="Times New Roman" w:ascii="Times New Roman" w:hAnsi="Times New Roman"/>
        </w:rPr>
        <w:instrText>ADDIN ZOTERO_ITEM CSL_CITATION {"citationID":"TsyE98Jw","properties":{"formattedCitation":"[19,20]","plainCitation":"[19,20]","noteIndex":0},"citationItems":[{"id":1165,"uris":["http://zotero.org/users/local/DdWS7gFn/items/HJAHX59P"],"itemData":{"id":1165,"type":"article-journal","container-title":"Infectious Disease Modelling","journalAbbreviation":"Infect Dis Model","page":"706-728","source":"DOI.org (Crossref)","title":"Disease momentum: Estimating the reproduction number in the presence of superspreading","volume":"6","author":[{"family":"Johnson","given":"Kory D."},{"family":"Beiglböck","given":"Mathias"},{"family":"Eder","given":"Manuel"},{"family":"Grass","given":"Annemarie"},{"family":"Hermisson","given":"Joachim"},{"family":"Pammer","given":"Gudmund"},{"family":"Polechová","given":"Jitka"},{"family":"Toneian","given":"Daniel"},{"family":"Wölfl","given":"Benjamin"}],"issued":{"date-parts":[["2021"]]}}},{"id":1206,"uris":["http://zotero.org/users/local/DdWS7gFn/items/H35C2ZXJ"],"itemData":{"id":1206,"type":"article-journal","container-title":"Epidemiology","page":"201-205","source":"DOI.org (Crossref)","title":"Accounting for the potential of overdispersion in estimation of the time-varying reproduction number","volume":"34","author":[{"family":"Ho","given":"Faith"},{"family":"Parag","given":"Kris V."},{"family":"Adam","given":"Dillon C."},{"family":"Lau","given":"Eric H. Y."},{"family":"Cowling","given":"Benjamin J."},{"family":"Tsang","given":"Tim K."}],"issued":{"date-parts":[["2023",3]]}}}],"schema":"https://github.com/citation-style-language/schema/raw/master/csl-citation.json"}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[19,20]</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multiple pathogen variants </w:t>
      </w:r>
      <w:r>
        <w:fldChar w:fldCharType="begin"/>
      </w:r>
      <w:r>
        <w:rPr>
          <w:bCs/>
          <w:rFonts w:eastAsia="Times New Roman" w:cs="Times New Roman" w:ascii="Times New Roman" w:hAnsi="Times New Roman"/>
        </w:rPr>
        <w:instrText>ADDIN ZOTERO_ITEM CSL_CITATION {"citationID":"jHICD1uR","properties":{"formattedCitation":"[21]","plainCitation":"[21]","noteIndex":0},"citationItems":[{"id":1194,"uris":["http://zotero.org/users/local/DdWS7gFn/items/QAT9YWN5"],"itemData":{"id":1194,"type":"article-journal","container-title":"Epidemics","journalAbbreviation":"Epidemics","page":"100692","source":"DOI.org (Crossref)","title":"Extending EpiEstim to estimate the transmission advantage of pathogen variants in real-time: SARS-CoV-2 as a case-study","volume":"44","author":[{"family":"Bhatia","given":"Sangeeta"},{"family":"Wardle","given":"Jack"},{"family":"Nash","given":"Rebecca K."},{"family":"Nouvellet","given":"Pierre"},{"family":"Cori","given":"Anne"}],"issued":{"date-parts":[["2023",9]]}}}],"schema":"https://github.com/citation-style-language/schema/raw/master/csl-citation.json"}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[21]</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and unobserved generations of </w:t>
      </w:r>
      <w:del w:id="32" w:author="William Hart" w:date="2023-08-08T13:04:00Z">
        <w:r>
          <w:rPr>
            <w:rFonts w:eastAsia="Times New Roman" w:cs="Times New Roman" w:ascii="Times New Roman" w:hAnsi="Times New Roman"/>
            <w:bCs/>
          </w:rPr>
          <w:delText xml:space="preserve">infection </w:delText>
        </w:r>
      </w:del>
      <w:ins w:id="33" w:author="William Hart" w:date="2023-08-08T13:04:00Z">
        <w:r>
          <w:rPr>
            <w:rFonts w:eastAsia="Times New Roman" w:cs="Times New Roman" w:ascii="Times New Roman" w:hAnsi="Times New Roman"/>
            <w:bCs/>
          </w:rPr>
          <w:t xml:space="preserve">transmission </w:t>
        </w:r>
      </w:ins>
      <w:r>
        <w:fldChar w:fldCharType="begin"/>
      </w:r>
      <w:r>
        <w:rPr>
          <w:bCs/>
          <w:rFonts w:eastAsia="Times New Roman" w:cs="Times New Roman" w:ascii="Times New Roman" w:hAnsi="Times New Roman"/>
        </w:rPr>
        <w:instrText>ADDIN ZOTERO_ITEM CSL_CITATION {"citationID":"vF0ywtw2","properties":{"formattedCitation":"[22]","plainCitation":"[22]","noteIndex":0},"citationItems":[{"id":1163,"uris":["http://zotero.org/users/local/DdWS7gFn/items/I8PYM3TJ"],"itemData":{"id":1163,"type":"article-journal","abstract":"Abstract\n            \n              Background\n              Estimating the transmissibility of infectious diseases is key to inform situational awareness and for response planning. Several methods tend to overestimate the basic (R0) and effective (Rt) reproduction numbers during the initial phases of an epidemic. In this work we explore the impact of incomplete observations and underreporting of the first generations of infections during the initial epidemic phase.\n            \n            \n              Methods\n              We propose a debiasing procedure that utilizes a linear exponential growth model to infer unobserved initial generations of infections and apply it to EpiEstim. We assess the performance of our adjustment using simulated data, considering different levels of transmissibility and reporting rates. We also apply the proposed correction to severe acute respiratory syndrome coronavirus 2 (SARS-CoV-2) incidence data reported in Italy, Sweden, the United Kingdom, and the United States.\n            \n            \n              Results\n              In all simulation scenarios, our adjustment outperforms the original EpiEstim method. The proposed correction reduces the systematic bias, and the quantification of uncertainty is more precise, as better coverage of the true R0 values is achieved with tighter credible intervals. When applied to real-world data, the proposed adjustment produces basic reproduction number estimates that closely match the estimates obtained in other studies while making use of a minimal amount of data.\n            \n            \n              Conclusions\n              The proposed adjustment refines the reproduction number estimates obtained with the current EpiEstim implementation by producing improved, more precise estimates earlier than with the original method. This has relevant public health implications.","container-title":"Clinical Infectious Diseases","journalAbbreviation":"Clin Infect Dis","page":"e114-e121","source":"DOI.org (Crossref)","title":"Refining reproduction number estimates to account for unobserved generations of infection in emerging epidemics","volume":"75","author":[{"family":"Brizzi","given":"Andrea"},{"family":"O’Driscoll","given":"Megan"},{"family":"Dorigatti","given":"Ilaria"}],"issued":{"date-parts":[["2022",8,24]]}}}],"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[22]</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However, a challenge that besets estimation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using the Cori method is temporal aggregation of disease incidence time series data </w:t>
      </w:r>
      <w:r>
        <w:fldChar w:fldCharType="begin"/>
      </w:r>
      <w:r>
        <w:rPr>
          <w:bCs/>
          <w:rFonts w:eastAsia="Times New Roman" w:cs="Times New Roman" w:ascii="Times New Roman" w:hAnsi="Times New Roman"/>
        </w:rPr>
        <w:instrText>ADDIN ZOTERO_ITEM CSL_CITATION {"citationID":"Clebk7Ku","properties":{"formattedCitation":"[7,23]","plainCitation":"[7,23]","noteIndex":0},"citationItems":[{"id":1158,"uris":["http://zotero.org/users/local/DdWS7gFn/items/NNAFPBFG"],"itemData":{"id":1158,"type":"article-journal","abstract":"The time-varying reproduction number (R\n              t\n              ) is an important measure of transmissibility during outbreaks. Estimating whether and how rapidly an outbreak is growing (R\n              t\n              &gt; 1) or declining (R\n              t\n              &lt; 1) can inform the design, monitoring and adjustment of control measures in real-time. We use a popular R package for R\n              t\n              estimation, EpiEstim, as a case study to evaluate the contexts in which R\n              t\n              estimation methods have been used and identify unmet needs which would enable broader applicability of these methods in real-time. A scoping review, complemented by a small EpiEstim user survey, highlight issues with the current approaches, including the quality of input incidence data, the inability to account for geographical factors, and other methodological issues. We summarise the methods and software developed to tackle the problems identified, but conclude that significant gaps remain which should be addressed to enable easier, more robust and applicable estimation of R\n              t\n              during epidemics.","container-title":"PLOS Digital Health","issue":"6","journalAbbreviation":"PLOS Digit Health","page":"e0000052","source":"DOI.org (Crossref)","title":"Real-time estimation of the epidemic reproduction number: Scoping review of the applications and challenges","volume":"1","author":[{"family":"Nash","given":"Rebecca K."},{"family":"Nouvellet","given":"Pierre"},{"family":"Cori","given":"Anne"}],"issued":{"date-parts":[["2022",6,27]]}}},{"id":1169,"uris":["http://zotero.org/users/local/DdWS7gFn/items/83N59MSE"],"itemData":{"id":1169,"type":"article-journal","abstract":"Background\n            \n              The time-varying reproduction number (R\n              t\n              ) is an important measure of epidemic transmissibility; it can directly inform policy decisions and the optimisation of control measures. EpiEstim is a widely used software tool that uses case incidence and the serial interval (SI, time between symptoms in a case and their infector) to estimate R\n              t\n              in real-time. The incidence and the SI distribution must be provided at the same temporal resolution, which limits the applicability of EpiEstim and other similar methods, e.g. for pathogens with a mean SI shorter than the frequency of incidence reporting.\n            \n          \n          \n            Methods\n            \n              We use an expectation-maximisation algorithm to reconstruct daily incidence from temporally aggregated data, from which R\n              t\n              can then be estimated using EpiEstim. We assess the validity of our method using an extensive simulation study and apply it to COVID-19 and influenza data. The method is implemented in the opensource R package EpiEstim.\n            \n          \n          \n            Findings\n            \n              For all datasets, the influence of intra-weekly variability in reported data was mitigated by using aggregated weekly data. R\n              t\n              estimated on weekly sliding windows using incidence reconstructed from weekly data was strongly correlated with estimates from the original daily data. The simulation study revealed that R\n              t\n              was well estimated in all scenarios and regardless of the temporal aggregation of the data. In the presence of weekend effects, R\n              t\n              estimates from reconstructed data were more successful at recovering the true value of R\n              t\n              than those obtained from reported daily data.\n            \n          \n          \n            Interpretation\n            \n              R\n              t\n              can be successfully recovered from aggregated data, and estimation accuracy can even be improved by smoothing out administrative noise in the reported data.\n            \n          \n          \n            Funding\n            MRC doctoral training partnership, MRC centre for global infectious disease analysis, the NIHR HPRU in Modelling and Health Economics, and the Academy of Medical Sciences Springboard, funded by the AMS, Wellcome Trust, BEIS, the British Heart Foundation and Diabetes UK.","container-title":"medRxiv","language":"en","title":"Estimating the epidemic reproduction number from temporally aggregated incidence data: a statistical modelling approach and software tool","title-short":"Estimating the epidemic reproduction number from temporally aggregated incidence data","author":[{"family":"Nash","given":"Rebecca K"},{"family":"Cori","given":"Anne"},{"family":"Nouvellet","given":"Pierre"}],"issued":{"date-parts":[["2023"]]}}}],"schema":"https://github.com/citation-style-language/schema/raw/master/csl-citation.json"}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[7,23]</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For COVID-19, for example, many public health agencies switched from publishing daily numbers of reported cases to weekly summaries after the height of the pandemic </w:t>
      </w:r>
      <w:r>
        <w:fldChar w:fldCharType="begin"/>
      </w:r>
      <w:r>
        <w:rPr>
          <w:bCs/>
          <w:rFonts w:eastAsia="Times New Roman" w:cs="Times New Roman" w:ascii="Times New Roman" w:hAnsi="Times New Roman"/>
        </w:rPr>
        <w:instrText>ADDIN ZOTERO_ITEM CSL_CITATION {"citationID":"LPKip5CY","properties":{"formattedCitation":"[24]","plainCitation":"[24]","noteIndex":0},"citationItems":[{"id":1171,"uris":["http://zotero.org/users/local/DdWS7gFn/items/2RTH5S7V"],"itemData":{"id":1171,"type":"report","title":"The COVID-19 dashboard moves to weekly updates","URL":"www.ukhsa.blog.gov.uk/2022/06/28/the-covid-19-dashboard-moves-to-weekly-updates/","author":[{"literal":"UK Health Security Agency"}],"issued":{"date-parts":[["2022"]]}}}],"schema":"https://github.com/citation-style-language/schema/raw/master/csl-citation.json"}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[24]</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Often, disease incidence is even reported weekly for pathogens including influenza </w:t>
      </w:r>
      <w:r>
        <w:fldChar w:fldCharType="begin"/>
      </w:r>
      <w:r>
        <w:rPr>
          <w:bCs/>
          <w:rFonts w:eastAsia="Times New Roman" w:cs="Times New Roman" w:ascii="Times New Roman" w:hAnsi="Times New Roman"/>
        </w:rPr>
        <w:instrText>ADDIN ZOTERO_ITEM CSL_CITATION {"citationID":"sBwPacLD","properties":{"formattedCitation":"[25]","plainCitation":"[25]","noteIndex":0},"citationItems":[{"id":1173,"uris":["http://zotero.org/users/local/DdWS7gFn/items/239ASJ8K"],"itemData":{"id":1173,"type":"report","title":"National Influenza and COVID-19 surveillance report: Week 29 report (up to week 28 data)","URL":"www.gov.uk/government/statistics/national-flu-and-covid-19-surveillance-reports-2023-to-2024-season","author":[{"literal":"UK Health Security Agency"}],"issued":{"date-parts":[["2023"]]}}}],"schema":"https://github.com/citation-style-language/schema/raw/master/csl-citation.json"}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[25]</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for which realised serial intervals and generation times are typically only a few days </w:t>
      </w:r>
      <w:r>
        <w:fldChar w:fldCharType="begin"/>
      </w:r>
      <w:r>
        <w:rPr>
          <w:bCs/>
          <w:rFonts w:eastAsia="Times New Roman" w:cs="Times New Roman" w:ascii="Times New Roman" w:hAnsi="Times New Roman"/>
        </w:rPr>
        <w:instrText>ADDIN ZOTERO_ITEM CSL_CITATION {"citationID":"9mVeJHqW","properties":{"formattedCitation":"[26\\uc0\\u8211{}28]","plainCitation":"[26–28]","noteIndex":0},"citationItems":[{"id":1174,"uris":["http://zotero.org/users/local/DdWS7gFn/items/TM8GDWVX"],"itemData":{"id":1174,"type":"article-journal","container-title":"Epidemiology","page":"344-347","source":"DOI.org (Crossref)","title":"Estimation of the serial interval of influenza","volume":"20","author":[{"family":"Cowling","given":"Benjamin J."},{"family":"Fang","given":"Vicky J."},{"family":"Riley","given":"Steven"},{"family":"Malik Peiris","given":"J S."},{"family":"Leung","given":"Gabriel M."}],"issued":{"date-parts":[["2009",5]]}}},{"id":1176,"uris":["http://zotero.org/users/local/DdWS7gFn/items/J6GC23Z5"],"itemData":{"id":1176,"type":"article-journal","container-title":"Epidemiology","journalAbbreviation":"Epidemiology","page":"244-250","source":"DOI.org (Crossref)","title":"Estimating the generation interval of Influenza A (H1N1) in a range of social settings","volume":"24","author":[{"family":"Beest","given":"Dennis E.","non-dropping-particle":"te"},{"family":"Wallinga","given":"Jacco"},{"family":"Donker","given":"Tjibbe"},{"family":"Van Boven","given":"Michiel"}],"issued":{"date-parts":[["2013",3]]}}},{"id":1177,"uris":["http://zotero.org/users/local/DdWS7gFn/items/P6CJQXFR"],"itemData":{"id":1177,"type":"article-journal","container-title":"BMC Infectious Diseases","issue":"1","journalAbbreviation":"BMC Infect Dis","page":"480","source":"DOI.org (Crossref)","title":"Estimates of the reproduction number for seasonal, pandemic, and zoonotic influenza: a systematic review of the literature","volume":"14","author":[{"family":"Biggerstaff","given":"Matthew"},{"family":"Cauchemez","given":"Simon"},{"family":"Reed","given":"Carrie"},{"family":"Gambhir","given":"Manoj"},{"family":"Finelli","given":"Lyn"}],"issued":{"date-parts":[["2014",12]]}}}],"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r>
      <w:r>
        <w:rPr>
          <w:rFonts w:cs="Times New Roman" w:ascii="Times New Roman" w:hAnsi="Times New Roman"/>
          <w:kern w:val="0"/>
        </w:rPr>
        <w:t>[26–28]</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This is problematic not only because it is hard to unpick within-week changes in pathogen transmissibility when data are reported weekly, but also because an assumption of the transmission model underlying the Cori method is that</w:t>
      </w:r>
      <w:ins w:id="34" w:author="William Hart" w:date="2023-08-08T11:55:00Z">
        <w:r>
          <w:rPr>
            <w:rFonts w:eastAsia="Times New Roman" w:cs="Times New Roman" w:ascii="Times New Roman" w:hAnsi="Times New Roman"/>
            <w:bCs/>
          </w:rPr>
          <w:t xml:space="preserve"> all</w:t>
        </w:r>
      </w:ins>
      <w:r>
        <w:rPr>
          <w:rFonts w:eastAsia="Times New Roman" w:cs="Times New Roman" w:ascii="Times New Roman" w:hAnsi="Times New Roman"/>
          <w:bCs/>
        </w:rPr>
        <w:t xml:space="preserve"> </w:t>
      </w:r>
      <w:del w:id="35" w:author="William Hart" w:date="2023-08-08T11:57:00Z">
        <w:r>
          <w:rPr>
            <w:rFonts w:eastAsia="Times New Roman" w:cs="Times New Roman" w:ascii="Times New Roman" w:hAnsi="Times New Roman"/>
            <w:bCs/>
          </w:rPr>
          <w:delText xml:space="preserve">infections </w:delText>
        </w:r>
      </w:del>
      <w:ins w:id="36" w:author="William Hart" w:date="2023-08-08T11:57:00Z">
        <w:r>
          <w:rPr>
            <w:rFonts w:eastAsia="Times New Roman" w:cs="Times New Roman" w:ascii="Times New Roman" w:hAnsi="Times New Roman"/>
            <w:bCs/>
          </w:rPr>
          <w:t xml:space="preserve">cases </w:t>
        </w:r>
      </w:ins>
      <w:r>
        <w:rPr>
          <w:rFonts w:eastAsia="Times New Roman" w:cs="Times New Roman" w:ascii="Times New Roman" w:hAnsi="Times New Roman"/>
          <w:bCs/>
        </w:rPr>
        <w:t xml:space="preserve">arising at timestep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are generated by infectors from earlier timesteps. In other words, if the Cori method is applied with a weekly timestep, then it is assumed that an infector and infectee cannot both appear as cases in the disease incidence data in the same week. As the timescale of transmission (as characterised by the serial interval or generation time) of many pathogens is less than one week, this assumption is often incorrect.</w:t>
      </w:r>
    </w:p>
    <w:p>
      <w:pPr>
        <w:pStyle w:val="Normal"/>
        <w:spacing w:lineRule="auto" w:line="480" w:before="0" w:after="240"/>
        <w:rPr>
          <w:rFonts w:ascii="Times New Roman" w:hAnsi="Times New Roman" w:eastAsia="Times New Roman" w:cs="Times New Roman"/>
          <w:bCs/>
        </w:rPr>
      </w:pPr>
      <w:commentRangeStart w:id="11"/>
      <w:r>
        <w:rPr>
          <w:rFonts w:eastAsia="Times New Roman" w:cs="Times New Roman" w:ascii="Times New Roman" w:hAnsi="Times New Roman"/>
          <w:bCs/>
        </w:rPr>
        <w:t>To address this</w:t>
      </w:r>
      <w:ins w:id="37" w:author="William Hart" w:date="2023-08-08T11:58:00Z">
        <w:r>
          <w:rPr>
            <w:rFonts w:eastAsia="Times New Roman" w:cs="Times New Roman" w:ascii="Times New Roman" w:hAnsi="Times New Roman"/>
            <w:bCs/>
          </w:rPr>
          <w:t xml:space="preserve"> issue</w:t>
        </w:r>
      </w:ins>
      <w:r>
        <w:rPr>
          <w:rFonts w:eastAsia="Times New Roman" w:cs="Times New Roman" w:ascii="Times New Roman" w:hAnsi="Times New Roman"/>
          <w:bCs/>
        </w:rPr>
        <w:t>, in this research article we present</w:t>
      </w:r>
      <w:r>
        <w:rPr>
          <w:rFonts w:eastAsia="Times New Roman" w:cs="Times New Roman" w:ascii="Times New Roman" w:hAnsi="Times New Roman"/>
          <w:bCs/>
        </w:rPr>
      </w:r>
      <w:commentRangeEnd w:id="11"/>
      <w:r>
        <w:commentReference w:id="11"/>
      </w:r>
      <w:r>
        <w:rPr>
          <w:rFonts w:eastAsia="Times New Roman" w:cs="Times New Roman" w:ascii="Times New Roman" w:hAnsi="Times New Roman"/>
          <w:bCs/>
        </w:rPr>
        <w:t xml:space="preserve"> a novel simulation-based method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from temporally aggregated disease incidence time series data and the serial interval distribution. Our approach involves repeated simulation of a renewal equation transmission model for different values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with a timestep that is smaller than that of the disease incidence data. Using an iterative version of Approximate Bayesian Computation (ABC), we show how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can be estimated in real-time during outbreaks by matching model simulations exactly to the temporally aggregated outbreak data. We apply our approach to simulated data, demonstrating its accuracy and comparing results from our method to those obtained using the Cori method. We go on to apply our method to real-world outbreak data from the 2019-20 and 2022-23 influenza seasons in Wales in the United Kingdom.</w:t>
      </w:r>
    </w:p>
    <w:p>
      <w:pPr>
        <w:pStyle w:val="Normal"/>
        <w:spacing w:lineRule="auto" w:line="480" w:before="0" w:after="240"/>
        <w:jc w:val="center"/>
        <w:rPr>
          <w:rFonts w:ascii="Times New Roman" w:hAnsi="Times New Roman" w:eastAsia="Times New Roman" w:cs="Times New Roman"/>
          <w:b/>
          <w:b/>
          <w:u w:val="single"/>
        </w:rPr>
      </w:pPr>
      <w:r>
        <w:rPr>
          <w:rFonts w:eastAsia="Times New Roman" w:cs="Times New Roman" w:ascii="Times New Roman" w:hAnsi="Times New Roman"/>
          <w:b/>
          <w:u w:val="single"/>
        </w:rPr>
        <w:t>Methods</w:t>
      </w:r>
    </w:p>
    <w:p>
      <w:pPr>
        <w:pStyle w:val="Normal"/>
        <w:spacing w:lineRule="auto" w:line="480" w:before="0" w:after="240"/>
        <w:rPr>
          <w:rFonts w:ascii="Times New Roman" w:hAnsi="Times New Roman" w:eastAsia="Times New Roman" w:cs="Times New Roman"/>
          <w:bCs/>
          <w:u w:val="single"/>
          <w:del w:id="57" w:author="William Hart" w:date="2023-08-08T13:29:00Z"/>
        </w:rPr>
      </w:pPr>
      <w:ins w:id="38" w:author="William Hart" w:date="2023-08-08T13:36:00Z">
        <w:commentRangeStart w:id="12"/>
        <w:r>
          <w:rPr>
            <w:rFonts w:eastAsia="Times New Roman" w:cs="Times New Roman" w:ascii="Times New Roman" w:hAnsi="Times New Roman"/>
            <w:bCs/>
            <w:u w:val="single"/>
          </w:rPr>
          <w:t xml:space="preserve">In </w:t>
        </w:r>
      </w:ins>
      <w:r>
        <w:rPr>
          <w:rFonts w:eastAsia="Times New Roman" w:cs="Times New Roman" w:ascii="Times New Roman" w:hAnsi="Times New Roman"/>
          <w:bCs/>
          <w:u w:val="single"/>
        </w:rPr>
      </w:r>
      <w:ins w:id="39" w:author="William Hart" w:date="2023-08-08T13:36:00Z">
        <w:commentRangeEnd w:id="12"/>
        <w:r>
          <w:commentReference w:id="12"/>
        </w:r>
        <w:r>
          <w:rPr>
            <w:rFonts w:eastAsia="Times New Roman" w:cs="Times New Roman" w:ascii="Times New Roman" w:hAnsi="Times New Roman"/>
            <w:bCs/>
            <w:u w:val="single"/>
          </w:rPr>
          <w:t xml:space="preserve">our analyses, we </w:t>
        </w:r>
      </w:ins>
      <w:ins w:id="40" w:author="William Hart" w:date="2023-08-08T13:39:00Z">
        <w:r>
          <w:rPr>
            <w:rFonts w:eastAsia="Times New Roman" w:cs="Times New Roman" w:ascii="Times New Roman" w:hAnsi="Times New Roman"/>
            <w:bCs/>
            <w:u w:val="single"/>
          </w:rPr>
          <w:t>consider</w:t>
        </w:r>
      </w:ins>
      <w:ins w:id="41" w:author="William Hart" w:date="2023-08-08T13:36:00Z">
        <w:r>
          <w:rPr>
            <w:rFonts w:eastAsia="Times New Roman" w:cs="Times New Roman" w:ascii="Times New Roman" w:hAnsi="Times New Roman"/>
            <w:bCs/>
            <w:u w:val="single"/>
          </w:rPr>
          <w:t xml:space="preserve"> two possible approaches for estimating </w:t>
        </w:r>
      </w:ins>
      <w:r>
        <w:rPr/>
      </w:r>
      <m:oMath xmlns:m="http://schemas.openxmlformats.org/officeDocument/2006/math">
        <m:sSub>
          <m:e/>
          <m:sub/>
        </m:sSub>
      </m:oMath>
      <w:ins w:id="42" w:author="William Hart" w:date="2023-08-08T13:36:00Z">
        <w:r>
          <w:rPr>
            <w:rFonts w:eastAsia="Times New Roman" w:cs="Times New Roman" w:ascii="Times New Roman" w:hAnsi="Times New Roman"/>
            <w:bCs/>
          </w:rPr>
          <w:t xml:space="preserve"> from t</w:t>
        </w:r>
      </w:ins>
      <w:ins w:id="43" w:author="William Hart" w:date="2023-08-08T13:37:00Z">
        <w:r>
          <w:rPr>
            <w:rFonts w:eastAsia="Times New Roman" w:cs="Times New Roman" w:ascii="Times New Roman" w:hAnsi="Times New Roman"/>
            <w:bCs/>
          </w:rPr>
          <w:t>emporally aggregated disease incidence time series data</w:t>
        </w:r>
      </w:ins>
      <w:ins w:id="44" w:author="William Hart" w:date="2023-08-08T13:38:00Z">
        <w:r>
          <w:rPr>
            <w:rFonts w:eastAsia="Times New Roman" w:cs="Times New Roman" w:ascii="Times New Roman" w:hAnsi="Times New Roman"/>
            <w:bCs/>
          </w:rPr>
          <w:t>: the widely used Cori method (Approach 1 in Fig 1), and our</w:t>
        </w:r>
      </w:ins>
      <w:ins w:id="45" w:author="William Hart" w:date="2023-08-08T13:39:00Z">
        <w:r>
          <w:rPr>
            <w:rFonts w:eastAsia="Times New Roman" w:cs="Times New Roman" w:ascii="Times New Roman" w:hAnsi="Times New Roman"/>
            <w:bCs/>
          </w:rPr>
          <w:t xml:space="preserve"> novel simulation-based </w:t>
        </w:r>
      </w:ins>
      <w:ins w:id="46" w:author="William Hart" w:date="2023-08-08T13:42:00Z">
        <w:r>
          <w:rPr>
            <w:rFonts w:eastAsia="Times New Roman" w:cs="Times New Roman" w:ascii="Times New Roman" w:hAnsi="Times New Roman"/>
            <w:bCs/>
          </w:rPr>
          <w:t>method</w:t>
        </w:r>
      </w:ins>
      <w:ins w:id="47" w:author="William Hart" w:date="2023-08-08T13:48:00Z">
        <w:r>
          <w:rPr>
            <w:rFonts w:eastAsia="Times New Roman" w:cs="Times New Roman" w:ascii="Times New Roman" w:hAnsi="Times New Roman"/>
            <w:bCs/>
          </w:rPr>
          <w:t xml:space="preserve"> </w:t>
        </w:r>
      </w:ins>
      <w:ins w:id="48" w:author="William Hart" w:date="2023-08-08T13:39:00Z">
        <w:r>
          <w:rPr>
            <w:rFonts w:eastAsia="Times New Roman" w:cs="Times New Roman" w:ascii="Times New Roman" w:hAnsi="Times New Roman"/>
            <w:bCs/>
          </w:rPr>
          <w:t>(</w:t>
        </w:r>
      </w:ins>
      <w:ins w:id="49" w:author="William Hart" w:date="2023-08-08T13:40:00Z">
        <w:r>
          <w:rPr>
            <w:rFonts w:eastAsia="Times New Roman" w:cs="Times New Roman" w:ascii="Times New Roman" w:hAnsi="Times New Roman"/>
            <w:bCs/>
          </w:rPr>
          <w:t>Approach 2 in Fig 1</w:t>
        </w:r>
      </w:ins>
      <w:ins w:id="50" w:author="William Hart" w:date="2023-08-08T13:39:00Z">
        <w:r>
          <w:rPr>
            <w:rFonts w:eastAsia="Times New Roman" w:cs="Times New Roman" w:ascii="Times New Roman" w:hAnsi="Times New Roman"/>
            <w:bCs/>
          </w:rPr>
          <w:t>)</w:t>
        </w:r>
      </w:ins>
      <w:ins w:id="51" w:author="William Hart" w:date="2023-08-08T13:37:00Z">
        <w:r>
          <w:rPr>
            <w:rFonts w:eastAsia="Times New Roman" w:cs="Times New Roman" w:ascii="Times New Roman" w:hAnsi="Times New Roman"/>
            <w:bCs/>
          </w:rPr>
          <w:t xml:space="preserve">. </w:t>
        </w:r>
      </w:ins>
      <w:ins w:id="52" w:author="William Hart" w:date="2023-08-08T14:00:00Z">
        <w:r>
          <w:rPr>
            <w:rFonts w:eastAsia="Times New Roman" w:cs="Times New Roman" w:ascii="Times New Roman" w:hAnsi="Times New Roman"/>
            <w:bCs/>
          </w:rPr>
          <w:t>Since the simulation-based approach</w:t>
        </w:r>
      </w:ins>
      <w:ins w:id="53" w:author="William Hart" w:date="2023-08-08T14:01:00Z">
        <w:r>
          <w:rPr>
            <w:rFonts w:eastAsia="Times New Roman" w:cs="Times New Roman" w:ascii="Times New Roman" w:hAnsi="Times New Roman"/>
            <w:bCs/>
          </w:rPr>
          <w:t xml:space="preserve"> uses a shorter timestep than that of data reporting, this method accou</w:t>
        </w:r>
      </w:ins>
      <w:ins w:id="54" w:author="William Hart" w:date="2023-08-08T14:02:00Z">
        <w:r>
          <w:rPr>
            <w:rFonts w:eastAsia="Times New Roman" w:cs="Times New Roman" w:ascii="Times New Roman" w:hAnsi="Times New Roman"/>
            <w:bCs/>
          </w:rPr>
          <w:t>nts for the possibility of multiple generations of transmission occurring between dates of data reporting</w:t>
        </w:r>
      </w:ins>
      <w:ins w:id="55" w:author="William Hart" w:date="2023-08-08T14:00:00Z">
        <w:r>
          <w:rPr>
            <w:rFonts w:eastAsia="Times New Roman" w:cs="Times New Roman" w:ascii="Times New Roman" w:hAnsi="Times New Roman"/>
            <w:bCs/>
          </w:rPr>
          <w:t xml:space="preserve">. </w:t>
        </w:r>
      </w:ins>
      <w:del w:id="56" w:author="William Hart" w:date="2023-08-08T13:29:00Z">
        <w:r>
          <w:rPr>
            <w:rFonts w:eastAsia="Times New Roman" w:cs="Times New Roman" w:ascii="Times New Roman" w:hAnsi="Times New Roman"/>
            <w:bCs/>
            <w:u w:val="single"/>
          </w:rPr>
          <w:delText>Cori method</w:delText>
        </w:r>
      </w:del>
    </w:p>
    <w:p>
      <w:pPr>
        <w:pStyle w:val="Normal"/>
        <w:spacing w:lineRule="auto" w:line="480" w:before="0" w:after="240"/>
        <w:rPr>
          <w:rFonts w:ascii="Times New Roman" w:hAnsi="Times New Roman" w:eastAsia="Times New Roman" w:cs="Times New Roman"/>
          <w:bCs/>
          <w:u w:val="single"/>
        </w:rPr>
      </w:pPr>
      <w:del w:id="58" w:author="William Hart" w:date="2023-08-08T13:40:00Z">
        <w:r>
          <w:rPr>
            <w:rFonts w:eastAsia="Times New Roman" w:cs="Times New Roman" w:ascii="Times New Roman" w:hAnsi="Times New Roman"/>
            <w:bCs/>
          </w:rPr>
          <w:delText>To compare results from our simulation-based method to analogous results from a widely used approach for estimating</w:delText>
        </w:r>
      </w:del>
      <w:del w:id="59" w:author="William Hart" w:date="2023-08-08T13:36:00Z">
        <w:r>
          <w:rPr>
            <w:rFonts w:eastAsia="Times New Roman" w:cs="Times New Roman" w:ascii="Times New Roman" w:hAnsi="Times New Roman"/>
            <w:bCs/>
          </w:rPr>
          <w:delText xml:space="preserve"> </w:delText>
        </w:r>
      </w:del>
      <w:r>
        <w:rPr/>
      </w:r>
      <m:oMath xmlns:m="http://schemas.openxmlformats.org/officeDocument/2006/math">
        <m:sSub>
          <m:e/>
          <m:sub/>
        </m:sSub>
      </m:oMath>
      <w:del w:id="60" w:author="William Hart" w:date="2023-08-08T13:40:00Z">
        <w:r>
          <w:rPr>
            <w:rFonts w:eastAsia="Times New Roman" w:cs="Times New Roman" w:ascii="Times New Roman" w:hAnsi="Times New Roman"/>
            <w:bCs/>
          </w:rPr>
          <w:delText xml:space="preserve">, we first consider use of the Cori method in scenarios in which disease incidence time series data are temporally aggregated (Approach 1 in Fig 1). </w:delText>
        </w:r>
      </w:del>
      <w:r>
        <w:rPr>
          <w:rFonts w:eastAsia="Times New Roman" w:cs="Times New Roman" w:ascii="Times New Roman" w:hAnsi="Times New Roman"/>
          <w:bCs/>
        </w:rPr>
        <w:t xml:space="preserve">To provide a concrete setting in which to </w:t>
      </w:r>
      <w:del w:id="61" w:author="William Hart" w:date="2023-08-08T13:42:00Z">
        <w:r>
          <w:rPr>
            <w:rFonts w:eastAsia="Times New Roman" w:cs="Times New Roman" w:ascii="Times New Roman" w:hAnsi="Times New Roman"/>
            <w:bCs/>
          </w:rPr>
          <w:delText>explain the underlying method</w:delText>
        </w:r>
      </w:del>
      <w:ins w:id="62" w:author="William Hart" w:date="2023-08-08T13:59:00Z">
        <w:r>
          <w:rPr>
            <w:rFonts w:eastAsia="Times New Roman" w:cs="Times New Roman" w:ascii="Times New Roman" w:hAnsi="Times New Roman"/>
            <w:bCs/>
          </w:rPr>
          <w:t>compare</w:t>
        </w:r>
      </w:ins>
      <w:ins w:id="63" w:author="William Hart" w:date="2023-08-08T13:42:00Z">
        <w:r>
          <w:rPr>
            <w:rFonts w:eastAsia="Times New Roman" w:cs="Times New Roman" w:ascii="Times New Roman" w:hAnsi="Times New Roman"/>
            <w:bCs/>
          </w:rPr>
          <w:t xml:space="preserve"> the two m</w:t>
        </w:r>
      </w:ins>
      <w:ins w:id="64" w:author="William Hart" w:date="2023-08-08T13:43:00Z">
        <w:r>
          <w:rPr>
            <w:rFonts w:eastAsia="Times New Roman" w:cs="Times New Roman" w:ascii="Times New Roman" w:hAnsi="Times New Roman"/>
            <w:bCs/>
          </w:rPr>
          <w:t>ethods</w:t>
        </w:r>
      </w:ins>
      <w:r>
        <w:rPr>
          <w:rFonts w:eastAsia="Times New Roman" w:cs="Times New Roman" w:ascii="Times New Roman" w:hAnsi="Times New Roman"/>
          <w:bCs/>
        </w:rPr>
        <w:t xml:space="preserve">, we </w:t>
      </w:r>
      <w:del w:id="65" w:author="William Hart" w:date="2023-08-08T13:43:00Z">
        <w:r>
          <w:rPr>
            <w:rFonts w:eastAsia="Times New Roman" w:cs="Times New Roman" w:ascii="Times New Roman" w:hAnsi="Times New Roman"/>
            <w:bCs/>
          </w:rPr>
          <w:delText xml:space="preserve">consider </w:delText>
        </w:r>
      </w:del>
      <w:ins w:id="66" w:author="William Hart" w:date="2023-08-08T13:43:00Z">
        <w:r>
          <w:rPr>
            <w:rFonts w:eastAsia="Times New Roman" w:cs="Times New Roman" w:ascii="Times New Roman" w:hAnsi="Times New Roman"/>
            <w:bCs/>
          </w:rPr>
          <w:t xml:space="preserve">focus </w:t>
        </w:r>
      </w:ins>
      <w:r>
        <w:rPr>
          <w:rFonts w:eastAsia="Times New Roman" w:cs="Times New Roman" w:ascii="Times New Roman" w:hAnsi="Times New Roman"/>
          <w:bCs/>
        </w:rPr>
        <w:t>a situation in which</w:t>
      </w:r>
      <w:ins w:id="67" w:author="William Hart" w:date="2023-08-08T13:41:00Z">
        <w:r>
          <w:rPr>
            <w:rFonts w:eastAsia="Times New Roman" w:cs="Times New Roman" w:ascii="Times New Roman" w:hAnsi="Times New Roman"/>
            <w:bCs/>
          </w:rPr>
          <w:t xml:space="preserve"> disease incidence data</w:t>
        </w:r>
      </w:ins>
      <w:del w:id="68" w:author="William Hart" w:date="2023-08-08T13:41:00Z">
        <w:r>
          <w:rPr>
            <w:rFonts w:eastAsia="Times New Roman" w:cs="Times New Roman" w:ascii="Times New Roman" w:hAnsi="Times New Roman"/>
            <w:bCs/>
          </w:rPr>
          <w:delText xml:space="preserve"> the Cori method is applied to disease data that</w:delText>
        </w:r>
      </w:del>
      <w:r>
        <w:rPr>
          <w:rFonts w:eastAsia="Times New Roman" w:cs="Times New Roman" w:ascii="Times New Roman" w:hAnsi="Times New Roman"/>
          <w:bCs/>
        </w:rPr>
        <w:t xml:space="preserve"> are aggregated into weekly timesteps</w:t>
      </w:r>
      <w:del w:id="69" w:author="William Hart" w:date="2023-08-08T13:43:00Z">
        <w:r>
          <w:rPr>
            <w:rFonts w:eastAsia="Times New Roman" w:cs="Times New Roman" w:ascii="Times New Roman" w:hAnsi="Times New Roman"/>
            <w:bCs/>
          </w:rPr>
          <w:delText xml:space="preserve">, </w:delText>
        </w:r>
      </w:del>
      <w:ins w:id="70" w:author="William Hart" w:date="2023-08-08T13:43:00Z">
        <w:r>
          <w:rPr>
            <w:rFonts w:eastAsia="Times New Roman" w:cs="Times New Roman" w:ascii="Times New Roman" w:hAnsi="Times New Roman"/>
            <w:bCs/>
          </w:rPr>
          <w:t>. Below, we describe how</w:t>
        </w:r>
      </w:ins>
      <w:ins w:id="71" w:author="William Hart" w:date="2023-08-08T13:52:00Z">
        <w:r>
          <w:rPr>
            <w:rFonts w:eastAsia="Times New Roman" w:cs="Times New Roman" w:ascii="Times New Roman" w:hAnsi="Times New Roman"/>
            <w:bCs/>
          </w:rPr>
          <w:t xml:space="preserve"> the</w:t>
        </w:r>
      </w:ins>
      <w:ins w:id="72" w:author="William Hart" w:date="2023-08-08T13:47:00Z">
        <w:r>
          <w:rPr>
            <w:rFonts w:eastAsia="Times New Roman" w:cs="Times New Roman" w:ascii="Times New Roman" w:hAnsi="Times New Roman"/>
            <w:bCs/>
          </w:rPr>
          <w:t xml:space="preserve"> </w:t>
        </w:r>
      </w:ins>
      <w:ins w:id="73" w:author="William Hart" w:date="2023-08-08T13:52:00Z">
        <w:r>
          <w:rPr>
            <w:rFonts w:eastAsia="Times New Roman" w:cs="Times New Roman" w:ascii="Times New Roman" w:hAnsi="Times New Roman"/>
            <w:bCs/>
          </w:rPr>
          <w:t xml:space="preserve">value of </w:t>
        </w:r>
      </w:ins>
      <w:r>
        <w:rPr/>
      </w:r>
      <m:oMath xmlns:m="http://schemas.openxmlformats.org/officeDocument/2006/math">
        <m:sSub>
          <m:e/>
          <m:sub/>
        </m:sSub>
      </m:oMath>
      <w:ins w:id="74" w:author="William Hart" w:date="2023-08-08T13:52:00Z">
        <w:r>
          <w:rPr>
            <w:rFonts w:eastAsia="Times New Roman" w:cs="Times New Roman" w:ascii="Times New Roman" w:hAnsi="Times New Roman"/>
            <w:bCs/>
          </w:rPr>
          <w:t xml:space="preserve"> each week can be estimated from the weekly data, </w:t>
        </w:r>
      </w:ins>
      <w:ins w:id="75" w:author="William Hart" w:date="2023-08-08T13:47:00Z">
        <w:r>
          <w:rPr>
            <w:rFonts w:eastAsia="Times New Roman" w:cs="Times New Roman" w:ascii="Times New Roman" w:hAnsi="Times New Roman"/>
            <w:bCs/>
          </w:rPr>
          <w:t>first</w:t>
        </w:r>
      </w:ins>
      <w:ins w:id="76" w:author="William Hart" w:date="2023-08-08T13:53:00Z">
        <w:r>
          <w:rPr>
            <w:rFonts w:eastAsia="Times New Roman" w:cs="Times New Roman" w:ascii="Times New Roman" w:hAnsi="Times New Roman"/>
            <w:bCs/>
          </w:rPr>
          <w:t xml:space="preserve"> using</w:t>
        </w:r>
      </w:ins>
      <w:ins w:id="77" w:author="William Hart" w:date="2023-08-08T13:47:00Z">
        <w:r>
          <w:rPr>
            <w:rFonts w:eastAsia="Times New Roman" w:cs="Times New Roman" w:ascii="Times New Roman" w:hAnsi="Times New Roman"/>
            <w:bCs/>
          </w:rPr>
          <w:t xml:space="preserve"> the Cori method</w:t>
        </w:r>
      </w:ins>
      <w:ins w:id="78" w:author="William Hart" w:date="2023-08-08T13:53:00Z">
        <w:r>
          <w:rPr>
            <w:rFonts w:eastAsia="Times New Roman" w:cs="Times New Roman" w:ascii="Times New Roman" w:hAnsi="Times New Roman"/>
            <w:bCs/>
          </w:rPr>
          <w:t>, and then using our</w:t>
        </w:r>
      </w:ins>
      <w:del w:id="79" w:author="William Hart" w:date="2023-08-08T13:53:00Z">
        <w:r>
          <w:rPr>
            <w:rFonts w:eastAsia="Times New Roman" w:cs="Times New Roman" w:ascii="Times New Roman" w:hAnsi="Times New Roman"/>
            <w:bCs/>
          </w:rPr>
          <w:delText xml:space="preserve">providing an estimate of </w:delText>
        </w:r>
      </w:del>
      <w:r>
        <w:rPr/>
      </w:r>
      <m:oMath xmlns:m="http://schemas.openxmlformats.org/officeDocument/2006/math">
        <m:sSub>
          <m:e/>
          <m:sub/>
        </m:sSub>
      </m:oMath>
      <w:del w:id="80" w:author="William Hart" w:date="2023-08-08T13:53:00Z">
        <w:r>
          <w:rPr>
            <w:rFonts w:eastAsia="Times New Roman" w:cs="Times New Roman" w:ascii="Times New Roman" w:hAnsi="Times New Roman"/>
            <w:bCs/>
          </w:rPr>
          <w:delText xml:space="preserve"> each week. Later, we consider how our</w:delText>
        </w:r>
      </w:del>
      <w:r>
        <w:rPr>
          <w:rFonts w:eastAsia="Times New Roman" w:cs="Times New Roman" w:ascii="Times New Roman" w:hAnsi="Times New Roman"/>
          <w:bCs/>
        </w:rPr>
        <w:t xml:space="preserve"> simulation-based approach </w:t>
      </w:r>
      <w:del w:id="81" w:author="William Hart" w:date="2023-08-08T13:53:00Z">
        <w:r>
          <w:rPr>
            <w:rFonts w:eastAsia="Times New Roman" w:cs="Times New Roman" w:ascii="Times New Roman" w:hAnsi="Times New Roman"/>
            <w:bCs/>
          </w:rPr>
          <w:delText xml:space="preserve">can be applied to the same weekly data but </w:delText>
        </w:r>
      </w:del>
      <w:ins w:id="82" w:author="William Hart" w:date="2023-08-08T13:53:00Z">
        <w:r>
          <w:rPr>
            <w:rFonts w:eastAsia="Times New Roman" w:cs="Times New Roman" w:ascii="Times New Roman" w:hAnsi="Times New Roman"/>
            <w:bCs/>
          </w:rPr>
          <w:t>(</w:t>
        </w:r>
      </w:ins>
      <w:r>
        <w:rPr>
          <w:rFonts w:eastAsia="Times New Roman" w:cs="Times New Roman" w:ascii="Times New Roman" w:hAnsi="Times New Roman"/>
          <w:bCs/>
        </w:rPr>
        <w:t xml:space="preserve">using a </w:t>
      </w:r>
      <w:del w:id="83" w:author="William Hart" w:date="2023-08-08T13:55:00Z">
        <w:r>
          <w:rPr>
            <w:rFonts w:eastAsia="Times New Roman" w:cs="Times New Roman" w:ascii="Times New Roman" w:hAnsi="Times New Roman"/>
            <w:bCs/>
          </w:rPr>
          <w:delText xml:space="preserve">shorter </w:delText>
        </w:r>
      </w:del>
      <w:r>
        <w:rPr>
          <w:rFonts w:eastAsia="Times New Roman" w:cs="Times New Roman" w:ascii="Times New Roman" w:hAnsi="Times New Roman"/>
          <w:bCs/>
        </w:rPr>
        <w:t>timestep</w:t>
      </w:r>
      <w:ins w:id="84" w:author="William Hart" w:date="2023-08-08T13:53:00Z">
        <w:r>
          <w:rPr>
            <w:rFonts w:eastAsia="Times New Roman" w:cs="Times New Roman" w:ascii="Times New Roman" w:hAnsi="Times New Roman"/>
            <w:bCs/>
          </w:rPr>
          <w:t xml:space="preserve"> shorter than one week)</w:t>
        </w:r>
      </w:ins>
      <w:del w:id="85" w:author="William Hart" w:date="2023-08-08T13:53:00Z">
        <w:r>
          <w:rPr>
            <w:rFonts w:eastAsia="Times New Roman" w:cs="Times New Roman" w:ascii="Times New Roman" w:hAnsi="Times New Roman"/>
            <w:bCs/>
          </w:rPr>
          <w:delText xml:space="preserve">, again to estimate the </w:delText>
        </w:r>
      </w:del>
      <w:del w:id="86" w:author="William Hart" w:date="2023-08-08T13:52:00Z">
        <w:r>
          <w:rPr>
            <w:rFonts w:eastAsia="Times New Roman" w:cs="Times New Roman" w:ascii="Times New Roman" w:hAnsi="Times New Roman"/>
            <w:bCs/>
          </w:rPr>
          <w:delText xml:space="preserve">value of </w:delText>
        </w:r>
      </w:del>
      <w:r>
        <w:rPr/>
      </w:r>
      <m:oMath xmlns:m="http://schemas.openxmlformats.org/officeDocument/2006/math">
        <m:sSub>
          <m:e/>
          <m:sub/>
        </m:sSub>
      </m:oMath>
      <w:del w:id="87" w:author="William Hart" w:date="2023-08-08T13:52:00Z">
        <w:r>
          <w:rPr>
            <w:rFonts w:eastAsia="Times New Roman" w:cs="Times New Roman" w:ascii="Times New Roman" w:hAnsi="Times New Roman"/>
            <w:bCs/>
          </w:rPr>
          <w:delText xml:space="preserve"> each week </w:delText>
        </w:r>
      </w:del>
      <w:del w:id="88" w:author="William Hart" w:date="2023-08-08T13:53:00Z">
        <w:r>
          <w:rPr>
            <w:rFonts w:eastAsia="Times New Roman" w:cs="Times New Roman" w:ascii="Times New Roman" w:hAnsi="Times New Roman"/>
            <w:bCs/>
          </w:rPr>
          <w:delText>(Approach 2 in Fig 1)</w:delText>
        </w:r>
      </w:del>
      <w:r>
        <w:rPr>
          <w:rFonts w:eastAsia="Times New Roman" w:cs="Times New Roman" w:ascii="Times New Roman" w:hAnsi="Times New Roman"/>
          <w:bCs/>
        </w:rPr>
        <w:t>.</w:t>
      </w:r>
    </w:p>
    <w:p>
      <w:pPr>
        <w:pStyle w:val="Normal"/>
        <w:spacing w:lineRule="auto" w:line="480" w:before="0" w:after="240"/>
        <w:jc w:val="center"/>
        <w:rPr>
          <w:rFonts w:ascii="Times New Roman" w:hAnsi="Times New Roman" w:eastAsia="Times New Roman" w:cs="Times New Roman"/>
          <w:bCs/>
        </w:rPr>
      </w:pPr>
      <w:r>
        <w:rPr/>
        <w:drawing>
          <wp:inline distT="0" distB="0" distL="0" distR="0">
            <wp:extent cx="4505325" cy="75819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4505325" cy="7581900"/>
                    </a:xfrm>
                    <a:prstGeom prst="rect">
                      <a:avLst/>
                    </a:prstGeom>
                  </pic:spPr>
                </pic:pic>
              </a:graphicData>
            </a:graphic>
          </wp:inline>
        </w:drawing>
      </w:r>
    </w:p>
    <w:p>
      <w:pPr>
        <w:pStyle w:val="Normal"/>
        <w:spacing w:lineRule="auto" w:line="480" w:before="0" w:after="240"/>
        <w:rPr>
          <w:rFonts w:ascii="Times New Roman" w:hAnsi="Times New Roman" w:eastAsia="Times New Roman" w:cs="Times New Roman"/>
          <w:bCs/>
          <w:sz w:val="20"/>
          <w:szCs w:val="20"/>
        </w:rPr>
      </w:pPr>
      <w:r>
        <w:rPr>
          <w:rFonts w:eastAsia="Times New Roman" w:cs="Times New Roman" w:ascii="Times New Roman" w:hAnsi="Times New Roman"/>
          <w:b/>
          <w:sz w:val="20"/>
          <w:szCs w:val="20"/>
        </w:rPr>
        <w:t xml:space="preserve">Figure 1. Schematic illustrating the approaches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
          <w:sz w:val="20"/>
          <w:szCs w:val="20"/>
        </w:rPr>
        <w:t xml:space="preserve"> that we consider. </w:t>
      </w:r>
      <w:r>
        <w:rPr>
          <w:rFonts w:eastAsia="Times New Roman" w:cs="Times New Roman" w:ascii="Times New Roman" w:hAnsi="Times New Roman"/>
          <w:bCs/>
          <w:sz w:val="20"/>
          <w:szCs w:val="20"/>
        </w:rPr>
        <w:t xml:space="preserve">Approach 1 involves the application of the commonly used Cori method to weekly aggregated disease incidence time series. Approach 2 is the novel simulation-based approach, which involves matching simulations run with a smaller timestep to the weekly aggregated data to estimate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The second approach relaxes the assumption that individuals appearing in the incidence data cannot have infected other individuals appearing in the same week. This is particularly important during outbreaks in which the</w:t>
      </w:r>
      <w:ins w:id="89" w:author="William Hart" w:date="2023-08-08T12:08:00Z">
        <w:r>
          <w:rPr>
            <w:rFonts w:eastAsia="Times New Roman" w:cs="Times New Roman" w:ascii="Times New Roman" w:hAnsi="Times New Roman"/>
            <w:bCs/>
            <w:sz w:val="20"/>
            <w:szCs w:val="20"/>
          </w:rPr>
          <w:t xml:space="preserve"> typical</w:t>
        </w:r>
      </w:ins>
      <w:r>
        <w:rPr>
          <w:rFonts w:eastAsia="Times New Roman" w:cs="Times New Roman" w:ascii="Times New Roman" w:hAnsi="Times New Roman"/>
          <w:bCs/>
          <w:sz w:val="20"/>
          <w:szCs w:val="20"/>
        </w:rPr>
        <w:t xml:space="preserve"> timescale of transmission is shorter than the temporal aggregation of the data (e.g. if data are aggregated weekly, but serial intervals or generation times can be shorter than one week).</w:t>
      </w:r>
    </w:p>
    <w:p>
      <w:pPr>
        <w:pStyle w:val="Normal"/>
        <w:spacing w:lineRule="auto" w:line="480" w:before="0" w:after="240"/>
        <w:rPr>
          <w:rFonts w:ascii="Times New Roman" w:hAnsi="Times New Roman" w:eastAsia="Times New Roman" w:cs="Times New Roman"/>
          <w:ins w:id="91" w:author="William Hart" w:date="2023-08-08T13:30:00Z"/>
          <w:bCs/>
          <w:u w:val="single"/>
        </w:rPr>
      </w:pPr>
      <w:ins w:id="90" w:author="William Hart" w:date="2023-08-08T13:30:00Z">
        <w:r>
          <w:rPr>
            <w:rFonts w:eastAsia="Times New Roman" w:cs="Times New Roman" w:ascii="Times New Roman" w:hAnsi="Times New Roman"/>
            <w:bCs/>
            <w:u w:val="single"/>
          </w:rPr>
        </w:r>
      </w:ins>
    </w:p>
    <w:p>
      <w:pPr>
        <w:pStyle w:val="Normal"/>
        <w:spacing w:lineRule="auto" w:line="480" w:before="0" w:after="240"/>
        <w:rPr>
          <w:rFonts w:ascii="Times New Roman" w:hAnsi="Times New Roman" w:eastAsia="Times New Roman" w:cs="Times New Roman"/>
          <w:bCs/>
          <w:u w:val="single"/>
        </w:rPr>
      </w:pPr>
      <w:ins w:id="92" w:author="William Hart" w:date="2023-08-08T13:30:00Z">
        <w:r>
          <w:rPr>
            <w:rFonts w:eastAsia="Times New Roman" w:cs="Times New Roman" w:ascii="Times New Roman" w:hAnsi="Times New Roman"/>
            <w:bCs/>
            <w:u w:val="single"/>
          </w:rPr>
          <w:t>Cori method</w:t>
        </w:r>
      </w:ins>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Following previous descriptions of the Cori method </w:t>
      </w:r>
      <w:r>
        <w:fldChar w:fldCharType="begin"/>
      </w:r>
      <w:r>
        <w:rPr>
          <w:bCs/>
          <w:rFonts w:eastAsia="Times New Roman" w:cs="Times New Roman" w:ascii="Times New Roman" w:hAnsi="Times New Roman"/>
        </w:rPr>
        <w:instrText>ADDIN ZOTERO_ITEM CSL_CITATION {"citationID":"whLQfLin","properties":{"formattedCitation":"[4,5,10]","plainCitation":"[4,5,10]","noteIndex":0},"citationItems":[{"id":663,"uris":["http://zotero.org/users/local/DdWS7gFn/items/K8TP9ALN"],"itemData":{"id":663,"type":"article-journal","container-title":"American Journal of Epidemiology","journalAbbreviation":"Am J Epi","page":"1505-12","title":"A new framework and software to estimate time-varying reproduction numbers during epidemics","volume":"178","author":[{"family":"Cori","given":"Anne"},{"family":"Ferguson","given":"Neil M"},{"family":"Fraser","given":"Christophe"},{"family":"Cauchemez","given":"Simon"}],"issued":{"date-parts":[["2013"]]}}},{"id":584,"uris":["http://zotero.org/users/local/DdWS7gFn/items/RT5ECVEM"],"itemData":{"id":584,"type":"article-journal","abstract":"©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id":1057,"uris":["http://zotero.org/users/local/DdWS7gFn/items/RYFZW3K4"],"itemData":{"id":1057,"type":"article-journal","abstract":"During infectious disease outbreaks, inference of summary statistics characterizing transmission is essential for planning interventions. An important metric is the time-dependent reproduction number (\n              \n                R\n                t\n              \n              ), which represents the expected number of secondary cases generated by each infected individual over the course of their infectious period. The value of\n              \n                R\n                t\n              \n              varies during an outbreak due to factors such as varying population immunity and changes to interventions, including those that affect individuals' contact networks. While it is possible to estimate a single population-wide\n              \n                R\n                t\n              \n              , this may belie differences in transmission between subgroups within the population. Here, we explore the effects of this heterogeneity on\n              \n                R\n                t\n              \n              estimates. Specifically, we consider two groups of infected hosts: those infected outside the local population (imported cases), and those infected locally (local cases). We use a Bayesian approach to estimate\n              \n                R\n                t\n              \n              , made available for others to use via an online tool, that accounts for differences in the onwards transmission risk from individuals in these groups. Using COVID-19 data from different regions worldwide, we show that different assumptions about the relative transmission risk between imported and local cases affect\n              \n                R\n                t\n              \n              estimates significantly, with implications for interventions. This highlights the need to collect data during outbreaks describing heterogeneities in transmission between different infected hosts, and to account for these heterogeneities in methods used to estimate\n              \n                R\n                t\n              \n              .\n            \n            This article is part of the theme issue 'Technical challenges of modelling real-life epidemics and examples of overcoming these'.","container-title":"Phil. Trans. R. Soc. A.","journalAbbreviation":"Phil. Trans. R. Soc. A.","language":"en","page":"20210308","source":"DOI.org (Crossref)","title":"Heterogeneity in the onwards transmission risk between local and imported cases affects practical estimates of the time-dependent reproduction number","volume":"380","author":[{"family":"Creswell","given":"R."},{"family":"Augustin","given":"D."},{"family":"Bouros","given":"I."},{"family":"Farm","given":"H. J."},{"family":"Miao","given":"S."},{"family":"Ahern","given":"A."},{"family":"Robinson","given":"M."},{"family":"Lemenuel-Diot","given":"A."},{"family":"Gavaghan","given":"D. J."},{"family":"Lambert","given":"B. C."},{"family":"Thompson","given":"R. N."}],"issued":{"date-parts":[["2022",10,3]]}}}],"schema":"https://github.com/citation-style-language/schema/raw/master/csl-citation.json"}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[4,5,10]</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we assume that the expected number of cases</w:t>
      </w:r>
      <w:ins w:id="93" w:author="William Hart" w:date="2023-08-08T12:08:00Z">
        <w:r>
          <w:rPr>
            <w:rFonts w:eastAsia="Times New Roman" w:cs="Times New Roman" w:ascii="Times New Roman" w:hAnsi="Times New Roman"/>
            <w:bCs/>
          </w:rPr>
          <w:t xml:space="preserve">, </w:t>
        </w:r>
      </w:ins>
      <w:r>
        <w:rPr/>
      </w:r>
      <m:oMath xmlns:m="http://schemas.openxmlformats.org/officeDocument/2006/math">
        <m:sSub>
          <m:e/>
          <m:sub/>
        </m:sSub>
      </m:oMath>
      <w:ins w:id="94" w:author="William Hart" w:date="2023-08-08T12:08:00Z">
        <w:r>
          <w:rPr>
            <w:rFonts w:eastAsia="Times New Roman" w:cs="Times New Roman" w:ascii="Times New Roman" w:hAnsi="Times New Roman"/>
            <w:bCs/>
          </w:rPr>
          <w:t>,</w:t>
        </w:r>
      </w:ins>
      <w:r>
        <w:rPr>
          <w:rFonts w:eastAsia="Times New Roman" w:cs="Times New Roman" w:ascii="Times New Roman" w:hAnsi="Times New Roman"/>
          <w:bCs/>
        </w:rPr>
        <w:t xml:space="preserve"> in week </w:t>
      </w:r>
      <w:r>
        <w:rPr/>
      </w:r>
      <m:oMath xmlns:m="http://schemas.openxmlformats.org/officeDocument/2006/math">
        <m:r>
          <w:rPr>
            <w:rFonts w:ascii="Cambria Math" w:hAnsi="Cambria Math"/>
          </w:rPr>
          <m:t xml:space="preserve">t</m:t>
        </m:r>
      </m:oMath>
      <w:del w:id="95" w:author="William Hart" w:date="2023-08-08T12:08:00Z">
        <w:r>
          <w:rPr>
            <w:rFonts w:eastAsia="Times New Roman" w:cs="Times New Roman" w:ascii="Times New Roman" w:hAnsi="Times New Roman"/>
            <w:bCs/>
          </w:rPr>
          <w:delText xml:space="preserve">, </w:delText>
        </w:r>
      </w:del>
      <w:r>
        <w:rPr/>
      </w:r>
      <m:oMath xmlns:m="http://schemas.openxmlformats.org/officeDocument/2006/math">
        <m:sSub>
          <m:e/>
          <m:sub/>
        </m:sSub>
      </m:oMath>
      <w:r>
        <w:rPr>
          <w:rFonts w:eastAsia="Times New Roman" w:cs="Times New Roman" w:ascii="Times New Roman" w:hAnsi="Times New Roman"/>
          <w:bCs/>
        </w:rPr>
        <w:t>, is g</w:t>
      </w:r>
      <w:commentRangeStart w:id="13"/>
      <w:r>
        <w:rPr>
          <w:rFonts w:eastAsia="Times New Roman" w:cs="Times New Roman" w:ascii="Times New Roman" w:hAnsi="Times New Roman"/>
          <w:bCs/>
        </w:rPr>
        <w:t>iven by</w:t>
      </w:r>
      <w:commentRangeEnd w:id="13"/>
      <w:r>
        <w:commentReference w:id="13"/>
      </w:r>
      <w:r>
        <w:rPr>
          <w:rFonts w:eastAsia="Times New Roman" w:cs="Times New Roman" w:ascii="Times New Roman" w:hAnsi="Times New Roman"/>
          <w:bCs/>
        </w:rPr>
      </w:r>
    </w:p>
    <w:p>
      <w:pPr>
        <w:pStyle w:val="Normal"/>
        <w:spacing w:lineRule="auto" w:line="480" w:before="0" w:after="240"/>
        <w:rPr>
          <w:rFonts w:ascii="Times New Roman" w:hAnsi="Times New Roman" w:eastAsia="Times New Roman" w:cs="Times New Roman"/>
          <w:bCs/>
        </w:rPr>
      </w:pP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sSubSup>
              <m:e>
                <m:d>
                  <m:dPr>
                    <m:begChr m:val="{"/>
                    <m:endChr m:val="}"/>
                  </m:dPr>
                  <m:e>
                    <m:sSub>
                      <m:e>
                        <m:r>
                          <w:rPr>
                            <w:rFonts w:ascii="Cambria Math" w:hAnsi="Cambria Math"/>
                          </w:rPr>
                          <m:t xml:space="preserve">I</m:t>
                        </m:r>
                      </m:e>
                      <m:sub>
                        <m:r>
                          <w:rPr>
                            <w:rFonts w:ascii="Cambria Math" w:hAnsi="Cambria Math"/>
                          </w:rPr>
                          <m:t xml:space="preserve">k</m:t>
                        </m:r>
                      </m:sub>
                    </m:sSub>
                  </m:e>
                </m:d>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w</m:t>
            </m:r>
          </m:e>
        </m:d>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nary>
          <m:naryPr>
            <m:chr m:val="∑"/>
          </m:naryPr>
          <m:sub>
            <m:r>
              <w:rPr>
                <w:rFonts w:ascii="Cambria Math" w:hAnsi="Cambria Math"/>
              </w:rPr>
              <m:t xml:space="preserve">s</m:t>
            </m:r>
            <m:r>
              <w:rPr>
                <w:rFonts w:ascii="Cambria Math" w:hAnsi="Cambria Math"/>
              </w:rPr>
              <m:t xml:space="preserve">=</m:t>
            </m:r>
            <m:r>
              <w:rPr>
                <w:rFonts w:ascii="Cambria Math" w:hAnsi="Cambria Math"/>
              </w:rPr>
              <m:t xml:space="preserve">1</m:t>
            </m:r>
          </m:sub>
          <m:sup>
            <m:r>
              <w:rPr>
                <w:rFonts w:ascii="Cambria Math" w:hAnsi="Cambria Math"/>
              </w:rPr>
              <m:t xml:space="preserve">t</m:t>
            </m:r>
            <m:r>
              <w:rPr>
                <w:rFonts w:ascii="Cambria Math" w:hAnsi="Cambria Math"/>
              </w:rPr>
              <m:t xml:space="preserve">−</m:t>
            </m:r>
            <m:r>
              <w:rPr>
                <w:rFonts w:ascii="Cambria Math" w:hAnsi="Cambria Math"/>
              </w:rPr>
              <m:t xml:space="preserve">1</m:t>
            </m:r>
          </m:sup>
          <m:e>
            <m:sSub>
              <m:e>
                <m:r>
                  <w:rPr>
                    <w:rFonts w:ascii="Cambria Math" w:hAnsi="Cambria Math"/>
                  </w:rPr>
                  <m:t xml:space="preserve">w</m:t>
                </m:r>
              </m:e>
              <m:sub>
                <m:r>
                  <w:rPr>
                    <w:rFonts w:ascii="Cambria Math" w:hAnsi="Cambria Math"/>
                  </w:rPr>
                  <m:t xml:space="preserve">s</m:t>
                </m:r>
              </m:sub>
            </m:sSub>
            <m:sSub>
              <m:e>
                <m:r>
                  <w:rPr>
                    <w:rFonts w:ascii="Cambria Math" w:hAnsi="Cambria Math"/>
                  </w:rPr>
                  <m:t xml:space="preserve">I</m:t>
                </m:r>
              </m:e>
              <m:sub>
                <m:r>
                  <w:rPr>
                    <w:rFonts w:ascii="Cambria Math" w:hAnsi="Cambria Math"/>
                  </w:rPr>
                  <m:t xml:space="preserve">t</m:t>
                </m:r>
                <m:r>
                  <w:rPr>
                    <w:rFonts w:ascii="Cambria Math" w:hAnsi="Cambria Math"/>
                  </w:rPr>
                  <m:t xml:space="preserve">−</m:t>
                </m:r>
                <m:r>
                  <w:rPr>
                    <w:rFonts w:ascii="Cambria Math" w:hAnsi="Cambria Math"/>
                  </w:rPr>
                  <m:t xml:space="preserve">s</m:t>
                </m:r>
              </m:sub>
            </m:sSub>
          </m:e>
        </m:nary>
        <m:r>
          <w:rPr>
            <w:rFonts w:ascii="Cambria Math" w:hAnsi="Cambria Math"/>
          </w:rPr>
          <m:t xml:space="preserve">,</m:t>
        </m:r>
        <m:d>
          <m:dPr>
            <m:begChr m:val="("/>
            <m:endChr m:val=")"/>
          </m:dPr>
          <m:e>
            <m:r>
              <w:rPr>
                <w:rFonts w:ascii="Cambria Math" w:hAnsi="Cambria Math"/>
              </w:rPr>
              <m:t xml:space="preserve">1</m:t>
            </m:r>
          </m:e>
        </m:d>
      </m:oMath>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in which </w:t>
      </w:r>
      <w:r>
        <w:rPr/>
      </w:r>
      <m:oMath xmlns:m="http://schemas.openxmlformats.org/officeDocument/2006/math">
        <m:sSub>
          <m:e>
            <m:r>
              <w:rPr>
                <w:rFonts w:ascii="Cambria Math" w:hAnsi="Cambria Math"/>
              </w:rPr>
              <m:t xml:space="preserve">w</m:t>
            </m:r>
          </m:e>
          <m:sub>
            <m:r>
              <w:rPr>
                <w:rFonts w:ascii="Cambria Math" w:hAnsi="Cambria Math"/>
              </w:rPr>
              <m:t xml:space="preserve">s</m:t>
            </m:r>
          </m:sub>
        </m:sSub>
      </m:oMath>
      <w:r>
        <w:rPr>
          <w:rFonts w:eastAsia="Times New Roman" w:cs="Times New Roman" w:ascii="Times New Roman" w:hAnsi="Times New Roman"/>
          <w:bCs/>
        </w:rPr>
        <w:t xml:space="preserve"> is the probability that the (weekly discretised) serial interval takes the value </w:t>
      </w:r>
      <w:r>
        <w:rPr/>
      </w:r>
      <m:oMath xmlns:m="http://schemas.openxmlformats.org/officeDocument/2006/math">
        <m:r>
          <w:rPr>
            <w:rFonts w:ascii="Cambria Math" w:hAnsi="Cambria Math"/>
          </w:rPr>
          <m:t xml:space="preserve">s</m:t>
        </m:r>
      </m:oMath>
      <w:r>
        <w:rPr>
          <w:rFonts w:eastAsia="Times New Roman" w:cs="Times New Roman" w:ascii="Times New Roman" w:hAnsi="Times New Roman"/>
          <w:bCs/>
        </w:rPr>
        <w:t xml:space="preserve"> weeks. We use the notation </w:t>
      </w:r>
      <w:r>
        <w:rPr/>
      </w:r>
      <m:oMath xmlns:m="http://schemas.openxmlformats.org/officeDocument/2006/math">
        <m:r>
          <w:rPr>
            <w:rFonts w:ascii="Cambria Math" w:hAnsi="Cambria Math"/>
          </w:rPr>
          <m:t xml:space="preserve">w</m:t>
        </m:r>
      </m:oMath>
      <w:r>
        <w:rPr>
          <w:rFonts w:eastAsia="Times New Roman" w:cs="Times New Roman" w:ascii="Times New Roman" w:hAnsi="Times New Roman"/>
          <w:bCs/>
        </w:rPr>
        <w:t xml:space="preserve"> to denote the </w:t>
      </w:r>
      <w:commentRangeStart w:id="14"/>
      <w:r>
        <w:rPr>
          <w:rFonts w:eastAsia="Times New Roman" w:cs="Times New Roman" w:ascii="Times New Roman" w:hAnsi="Times New Roman"/>
          <w:bCs/>
        </w:rPr>
        <w:t xml:space="preserve">vector </w:t>
      </w:r>
      <w:r>
        <w:rPr>
          <w:rFonts w:eastAsia="Times New Roman" w:cs="Times New Roman" w:ascii="Times New Roman" w:hAnsi="Times New Roman"/>
          <w:bCs/>
        </w:rPr>
      </w:r>
      <w:commentRangeEnd w:id="14"/>
      <w:r>
        <w:commentReference w:id="14"/>
      </w:r>
      <w:r>
        <w:rPr>
          <w:rFonts w:eastAsia="Times New Roman" w:cs="Times New Roman" w:ascii="Times New Roman" w:hAnsi="Times New Roman"/>
          <w:bCs/>
        </w:rPr>
        <w:t xml:space="preserve">of values of </w:t>
      </w:r>
      <w:r>
        <w:rPr/>
      </w:r>
      <m:oMath xmlns:m="http://schemas.openxmlformats.org/officeDocument/2006/math">
        <m:sSub>
          <m:e>
            <m:r>
              <w:rPr>
                <w:rFonts w:ascii="Cambria Math" w:hAnsi="Cambria Math"/>
              </w:rPr>
              <m:t xml:space="preserve">w</m:t>
            </m:r>
          </m:e>
          <m:sub>
            <m:r>
              <w:rPr>
                <w:rFonts w:ascii="Cambria Math" w:hAnsi="Cambria Math"/>
              </w:rPr>
              <m:t xml:space="preserve">s</m:t>
            </m:r>
          </m:sub>
        </m:sSub>
      </m:oMath>
      <w:r>
        <w:rPr>
          <w:rFonts w:eastAsia="Times New Roman" w:cs="Times New Roman" w:ascii="Times New Roman" w:hAnsi="Times New Roman"/>
          <w:bCs/>
        </w:rPr>
        <w:t xml:space="preserve">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oMath>
      <w:r>
        <w:rPr>
          <w:rFonts w:eastAsia="Times New Roman" w:cs="Times New Roman" w:ascii="Times New Roman" w:hAnsi="Times New Roman"/>
          <w:bCs/>
        </w:rPr>
        <w:t xml:space="preserve">. If the number of cases in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is drawn from a Poisson distribution, then the probability of observing weekly incidence </w:t>
      </w:r>
      <w:r>
        <w:rPr/>
      </w:r>
      <m:oMath xmlns:m="http://schemas.openxmlformats.org/officeDocument/2006/math">
        <m:sSubSup>
          <m:e>
            <m:r>
              <w:rPr>
                <w:rFonts w:ascii="Cambria Math" w:hAnsi="Cambria Math"/>
              </w:rPr>
              <m:t xml:space="preserve">{</m:t>
            </m:r>
            <m:sSub>
              <m:e>
                <m:r>
                  <w:rPr>
                    <w:rFonts w:ascii="Cambria Math" w:hAnsi="Cambria Math"/>
                  </w:rPr>
                  <m:t xml:space="preserve">I</m:t>
                </m:r>
              </m:e>
              <m:sub>
                <m:r>
                  <w:rPr>
                    <w:rFonts w:ascii="Cambria Math" w:hAnsi="Cambria Math"/>
                  </w:rPr>
                  <m:t xml:space="preserve">k</m:t>
                </m:r>
              </m:sub>
            </m:sSub>
            <m:r>
              <w:rPr>
                <w:rFonts w:ascii="Cambria Math" w:hAnsi="Cambria Math"/>
              </w:rPr>
              <m:t xml:space="preserve">}</m:t>
            </m:r>
          </m:e>
          <m:sub>
            <m:r>
              <w:rPr>
                <w:rFonts w:ascii="Cambria Math" w:hAnsi="Cambria Math"/>
              </w:rPr>
              <m:t xml:space="preserve">k</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τ</m:t>
            </m:r>
          </m:sub>
          <m:sup>
            <m:r>
              <w:rPr>
                <w:rFonts w:ascii="Cambria Math" w:hAnsi="Cambria Math"/>
              </w:rPr>
              <m:t xml:space="preserve">t</m:t>
            </m:r>
          </m:sup>
        </m:sSubSup>
      </m:oMath>
      <w:r>
        <w:rPr>
          <w:rFonts w:eastAsia="Times New Roman" w:cs="Times New Roman" w:ascii="Times New Roman" w:hAnsi="Times New Roman"/>
          <w:bCs/>
        </w:rPr>
        <w:t xml:space="preserve"> over the time window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τ</m:t>
        </m:r>
      </m:oMath>
      <w:r>
        <w:rPr>
          <w:rFonts w:eastAsia="Times New Roman" w:cs="Times New Roman" w:ascii="Times New Roman" w:hAnsi="Times New Roman"/>
          <w:bCs/>
        </w:rPr>
        <w:t xml:space="preserve">,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(which consists of incidence data from </w:t>
      </w:r>
      <w:r>
        <w:rPr/>
      </w:r>
      <m:oMath xmlns:m="http://schemas.openxmlformats.org/officeDocument/2006/math">
        <m:r>
          <w:rPr>
            <w:rFonts w:ascii="Cambria Math" w:hAnsi="Cambria Math"/>
          </w:rPr>
          <m:t xml:space="preserve">τ</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bCs/>
        </w:rPr>
        <w:t xml:space="preserve"> weeks) is</w:t>
      </w:r>
    </w:p>
    <w:p>
      <w:pPr>
        <w:pStyle w:val="Normal"/>
        <w:spacing w:lineRule="auto" w:line="480" w:before="0" w:after="240"/>
        <w:rPr>
          <w:rFonts w:ascii="Times New Roman" w:hAnsi="Times New Roman" w:eastAsia="Times New Roman" w:cs="Times New Roman"/>
          <w:bCs/>
        </w:rPr>
      </w:pPr>
      <w:r>
        <w:rPr/>
      </w:r>
      <m:oMath xmlns:m="http://schemas.openxmlformats.org/officeDocument/2006/math">
        <m:r>
          <w:rPr>
            <w:rFonts w:ascii="Cambria Math" w:hAnsi="Cambria Math"/>
          </w:rPr>
          <m:t xml:space="preserve">P</m:t>
        </m:r>
        <m:d>
          <m:dPr>
            <m:begChr m:val="("/>
            <m:sepChr m:val="|"/>
            <m:endChr m:val=")"/>
          </m:dPr>
          <m:e>
            <m:sSubSup>
              <m:e>
                <m:d>
                  <m:dPr>
                    <m:begChr m:val="{"/>
                    <m:endChr m:val="}"/>
                  </m:dPr>
                  <m:e>
                    <m:sSub>
                      <m:e>
                        <m:r>
                          <w:rPr>
                            <w:rFonts w:ascii="Cambria Math" w:hAnsi="Cambria Math"/>
                          </w:rPr>
                          <m:t xml:space="preserve">I</m:t>
                        </m:r>
                      </m:e>
                      <m:sub>
                        <m:r>
                          <w:rPr>
                            <w:rFonts w:ascii="Cambria Math" w:hAnsi="Cambria Math"/>
                          </w:rPr>
                          <m:t xml:space="preserve">k</m:t>
                        </m:r>
                      </m:sub>
                    </m:sSub>
                  </m:e>
                </m:d>
              </m:e>
              <m:sub>
                <m:r>
                  <w:rPr>
                    <w:rFonts w:ascii="Cambria Math" w:hAnsi="Cambria Math"/>
                  </w:rPr>
                  <m:t xml:space="preserve">k</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τ</m:t>
                </m:r>
              </m:sub>
              <m:sup>
                <m:r>
                  <w:rPr>
                    <w:rFonts w:ascii="Cambria Math" w:hAnsi="Cambria Math"/>
                  </w:rPr>
                  <m:t xml:space="preserve">t</m:t>
                </m:r>
              </m:sup>
            </m:sSubSup>
          </m:e>
          <m:e>
            <m:sSubSup>
              <m:e>
                <m:d>
                  <m:dPr>
                    <m:begChr m:val="{"/>
                    <m:endChr m:val="}"/>
                  </m:dPr>
                  <m:e>
                    <m:sSub>
                      <m:e>
                        <m:r>
                          <w:rPr>
                            <w:rFonts w:ascii="Cambria Math" w:hAnsi="Cambria Math"/>
                          </w:rPr>
                          <m:t xml:space="preserve">I</m:t>
                        </m:r>
                      </m:e>
                      <m:sub>
                        <m:r>
                          <w:rPr>
                            <w:rFonts w:ascii="Cambria Math" w:hAnsi="Cambria Math"/>
                          </w:rPr>
                          <m:t xml:space="preserve">k</m:t>
                        </m:r>
                      </m:sub>
                    </m:sSub>
                  </m:e>
                </m:d>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1</m:t>
                </m:r>
              </m:sup>
            </m:sSubSup>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w</m:t>
            </m:r>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τ</m:t>
            </m:r>
          </m:sub>
          <m:sup>
            <m:r>
              <w:rPr>
                <w:rFonts w:ascii="Cambria Math" w:hAnsi="Cambria Math"/>
              </w:rPr>
              <m:t xml:space="preserve">t</m:t>
            </m:r>
          </m:sup>
          <m:e>
            <m:f>
              <m:num>
                <m:sSup>
                  <m:e>
                    <m:d>
                      <m:dPr>
                        <m:begChr m:val="("/>
                        <m:endChr m:val=")"/>
                      </m:dPr>
                      <m:e>
                        <m:sSub>
                          <m:e>
                            <m:r>
                              <w:rPr>
                                <w:rFonts w:ascii="Cambria Math" w:hAnsi="Cambria Math"/>
                              </w:rPr>
                              <m:t xml:space="preserve">R</m:t>
                            </m:r>
                          </m:e>
                          <m:sub>
                            <m:r>
                              <w:rPr>
                                <w:rFonts w:ascii="Cambria Math" w:hAnsi="Cambria Math"/>
                              </w:rPr>
                              <m:t xml:space="preserve">t</m:t>
                            </m:r>
                          </m:sub>
                        </m:sSub>
                        <m:nary>
                          <m:naryPr>
                            <m:chr m:val="∑"/>
                          </m:naryPr>
                          <m:sub>
                            <m:r>
                              <w:rPr>
                                <w:rFonts w:ascii="Cambria Math" w:hAnsi="Cambria Math"/>
                              </w:rPr>
                              <m:t xml:space="preserve">s</m:t>
                            </m:r>
                            <m:r>
                              <w:rPr>
                                <w:rFonts w:ascii="Cambria Math" w:hAnsi="Cambria Math"/>
                              </w:rPr>
                              <m:t xml:space="preserve">=</m:t>
                            </m:r>
                            <m:r>
                              <w:rPr>
                                <w:rFonts w:ascii="Cambria Math" w:hAnsi="Cambria Math"/>
                              </w:rPr>
                              <m:t xml:space="preserve">1</m:t>
                            </m:r>
                          </m:sub>
                          <m:sup>
                            <m:r>
                              <w:rPr>
                                <w:rFonts w:ascii="Cambria Math" w:hAnsi="Cambria Math"/>
                              </w:rPr>
                              <m:t xml:space="preserve">k</m:t>
                            </m:r>
                            <m:r>
                              <w:rPr>
                                <w:rFonts w:ascii="Cambria Math" w:hAnsi="Cambria Math"/>
                              </w:rPr>
                              <m:t xml:space="preserve">−</m:t>
                            </m:r>
                            <m:r>
                              <w:rPr>
                                <w:rFonts w:ascii="Cambria Math" w:hAnsi="Cambria Math"/>
                              </w:rPr>
                              <m:t xml:space="preserve">1</m:t>
                            </m:r>
                          </m:sup>
                          <m:e>
                            <m:sSub>
                              <m:e>
                                <m:r>
                                  <w:rPr>
                                    <w:rFonts w:ascii="Cambria Math" w:hAnsi="Cambria Math"/>
                                  </w:rPr>
                                  <m:t xml:space="preserve">w</m:t>
                                </m:r>
                              </m:e>
                              <m:sub>
                                <m:r>
                                  <w:rPr>
                                    <w:rFonts w:ascii="Cambria Math" w:hAnsi="Cambria Math"/>
                                  </w:rPr>
                                  <m:t xml:space="preserve">s</m:t>
                                </m:r>
                              </m:sub>
                            </m:sSub>
                            <m:sSub>
                              <m:e>
                                <m:r>
                                  <w:rPr>
                                    <w:rFonts w:ascii="Cambria Math" w:hAnsi="Cambria Math"/>
                                  </w:rPr>
                                  <m:t xml:space="preserve">I</m:t>
                                </m:r>
                              </m:e>
                              <m:sub>
                                <m:r>
                                  <w:rPr>
                                    <w:rFonts w:ascii="Cambria Math" w:hAnsi="Cambria Math"/>
                                  </w:rPr>
                                  <m:t xml:space="preserve">k</m:t>
                                </m:r>
                                <m:r>
                                  <w:rPr>
                                    <w:rFonts w:ascii="Cambria Math" w:hAnsi="Cambria Math"/>
                                  </w:rPr>
                                  <m:t xml:space="preserve">−</m:t>
                                </m:r>
                                <m:r>
                                  <w:rPr>
                                    <w:rFonts w:ascii="Cambria Math" w:hAnsi="Cambria Math"/>
                                  </w:rPr>
                                  <m:t xml:space="preserve">s</m:t>
                                </m:r>
                              </m:sub>
                            </m:sSub>
                          </m:e>
                        </m:nary>
                      </m:e>
                    </m:d>
                  </m:e>
                  <m:sup>
                    <m:sSub>
                      <m:e>
                        <m:r>
                          <w:rPr>
                            <w:rFonts w:ascii="Cambria Math" w:hAnsi="Cambria Math"/>
                          </w:rPr>
                          <m:t xml:space="preserve">I</m:t>
                        </m:r>
                      </m:e>
                      <m:sub>
                        <m:r>
                          <w:rPr>
                            <w:rFonts w:ascii="Cambria Math" w:hAnsi="Cambria Math"/>
                          </w:rPr>
                          <m:t xml:space="preserve">k</m:t>
                        </m:r>
                      </m:sub>
                    </m:sSub>
                  </m:sup>
                </m:sSup>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nary>
                      <m:naryPr>
                        <m:chr m:val="∑"/>
                      </m:naryPr>
                      <m:sub>
                        <m:r>
                          <w:rPr>
                            <w:rFonts w:ascii="Cambria Math" w:hAnsi="Cambria Math"/>
                          </w:rPr>
                          <m:t xml:space="preserve">s</m:t>
                        </m:r>
                        <m:r>
                          <w:rPr>
                            <w:rFonts w:ascii="Cambria Math" w:hAnsi="Cambria Math"/>
                          </w:rPr>
                          <m:t xml:space="preserve">=</m:t>
                        </m:r>
                        <m:r>
                          <w:rPr>
                            <w:rFonts w:ascii="Cambria Math" w:hAnsi="Cambria Math"/>
                          </w:rPr>
                          <m:t xml:space="preserve">1</m:t>
                        </m:r>
                      </m:sub>
                      <m:sup>
                        <m:r>
                          <w:rPr>
                            <w:rFonts w:ascii="Cambria Math" w:hAnsi="Cambria Math"/>
                          </w:rPr>
                          <m:t xml:space="preserve">k</m:t>
                        </m:r>
                        <m:r>
                          <w:rPr>
                            <w:rFonts w:ascii="Cambria Math" w:hAnsi="Cambria Math"/>
                          </w:rPr>
                          <m:t xml:space="preserve">−</m:t>
                        </m:r>
                        <m:r>
                          <w:rPr>
                            <w:rFonts w:ascii="Cambria Math" w:hAnsi="Cambria Math"/>
                          </w:rPr>
                          <m:t xml:space="preserve">1</m:t>
                        </m:r>
                      </m:sup>
                      <m:e>
                        <m:sSub>
                          <m:e>
                            <m:r>
                              <w:rPr>
                                <w:rFonts w:ascii="Cambria Math" w:hAnsi="Cambria Math"/>
                              </w:rPr>
                              <m:t xml:space="preserve">w</m:t>
                            </m:r>
                          </m:e>
                          <m:sub>
                            <m:r>
                              <w:rPr>
                                <w:rFonts w:ascii="Cambria Math" w:hAnsi="Cambria Math"/>
                              </w:rPr>
                              <m:t xml:space="preserve">s</m:t>
                            </m:r>
                          </m:sub>
                        </m:sSub>
                        <m:sSub>
                          <m:e>
                            <m:r>
                              <w:rPr>
                                <w:rFonts w:ascii="Cambria Math" w:hAnsi="Cambria Math"/>
                              </w:rPr>
                              <m:t xml:space="preserve">I</m:t>
                            </m:r>
                          </m:e>
                          <m:sub>
                            <m:r>
                              <w:rPr>
                                <w:rFonts w:ascii="Cambria Math" w:hAnsi="Cambria Math"/>
                              </w:rPr>
                              <m:t xml:space="preserve">k</m:t>
                            </m:r>
                            <m:r>
                              <w:rPr>
                                <w:rFonts w:ascii="Cambria Math" w:hAnsi="Cambria Math"/>
                              </w:rPr>
                              <m:t xml:space="preserve">−</m:t>
                            </m:r>
                            <m:r>
                              <w:rPr>
                                <w:rFonts w:ascii="Cambria Math" w:hAnsi="Cambria Math"/>
                              </w:rPr>
                              <m:t xml:space="preserve">s</m:t>
                            </m:r>
                          </m:sub>
                        </m:sSub>
                      </m:e>
                    </m:nary>
                  </m:e>
                </m:d>
              </m:num>
              <m:den>
                <m:sSub>
                  <m:e>
                    <m:r>
                      <w:rPr>
                        <w:rFonts w:ascii="Cambria Math" w:hAnsi="Cambria Math"/>
                      </w:rPr>
                      <m:t xml:space="preserve">I</m:t>
                    </m:r>
                  </m:e>
                  <m:sub>
                    <m:r>
                      <w:rPr>
                        <w:rFonts w:ascii="Cambria Math" w:hAnsi="Cambria Math"/>
                      </w:rPr>
                      <m:t xml:space="preserve">k</m:t>
                    </m:r>
                  </m:sub>
                </m:sSub>
                <m:r>
                  <w:rPr>
                    <w:rFonts w:ascii="Cambria Math" w:hAnsi="Cambria Math"/>
                  </w:rPr>
                  <m:t xml:space="preserve">!</m:t>
                </m:r>
              </m:den>
            </m:f>
          </m:e>
        </m:nary>
        <m:r>
          <w:rPr>
            <w:rFonts w:ascii="Cambria Math" w:hAnsi="Cambria Math"/>
          </w:rPr>
          <m:t xml:space="preserve">.</m:t>
        </m:r>
      </m:oMath>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The goal of the Cori method is to estimate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assuming that it takes a constant value during the time period from week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τ</m:t>
        </m:r>
      </m:oMath>
      <w:r>
        <w:rPr>
          <w:rFonts w:eastAsia="Times New Roman" w:cs="Times New Roman" w:ascii="Times New Roman" w:hAnsi="Times New Roman"/>
          <w:bCs/>
        </w:rPr>
        <w:t xml:space="preserve"> to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Assuming that the prior for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is a gamma distribution with shape parameter </w:t>
      </w:r>
      <w:r>
        <w:rPr/>
      </w:r>
      <m:oMath xmlns:m="http://schemas.openxmlformats.org/officeDocument/2006/math">
        <m:r>
          <w:rPr>
            <w:rFonts w:ascii="Cambria Math" w:hAnsi="Cambria Math"/>
          </w:rPr>
          <m:t xml:space="preserve">α</m:t>
        </m:r>
      </m:oMath>
      <w:r>
        <w:rPr>
          <w:rFonts w:eastAsia="Times New Roman" w:cs="Times New Roman" w:ascii="Times New Roman" w:hAnsi="Times New Roman"/>
          <w:bCs/>
        </w:rPr>
        <w:t xml:space="preserve"> and rate parameter </w:t>
      </w:r>
      <w:r>
        <w:rPr/>
      </w:r>
      <m:oMath xmlns:m="http://schemas.openxmlformats.org/officeDocument/2006/math">
        <m:r>
          <w:rPr>
            <w:rFonts w:ascii="Cambria Math" w:hAnsi="Cambria Math"/>
          </w:rPr>
          <m:t xml:space="preserve">β</m:t>
        </m:r>
      </m:oMath>
      <w:r>
        <w:rPr>
          <w:rFonts w:eastAsia="Times New Roman" w:cs="Times New Roman" w:ascii="Times New Roman" w:hAnsi="Times New Roman"/>
          <w:bCs/>
        </w:rPr>
        <w:t xml:space="preserve">, </w:t>
      </w:r>
      <w:commentRangeStart w:id="15"/>
      <w:r>
        <w:rPr>
          <w:rFonts w:eastAsia="Times New Roman" w:cs="Times New Roman" w:ascii="Times New Roman" w:hAnsi="Times New Roman"/>
          <w:bCs/>
        </w:rPr>
        <w:t xml:space="preserve">then the </w:t>
      </w:r>
      <w:r>
        <w:rPr>
          <w:rFonts w:eastAsia="Times New Roman" w:cs="Times New Roman" w:ascii="Times New Roman" w:hAnsi="Times New Roman"/>
          <w:bCs/>
        </w:rPr>
      </w:r>
      <w:commentRangeEnd w:id="15"/>
      <w:r>
        <w:commentReference w:id="15"/>
      </w:r>
      <w:r>
        <w:rPr>
          <w:rFonts w:eastAsia="Times New Roman" w:cs="Times New Roman" w:ascii="Times New Roman" w:hAnsi="Times New Roman"/>
          <w:bCs/>
        </w:rPr>
        <w:t xml:space="preserve">posterior for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is</w:t>
      </w:r>
    </w:p>
    <w:p>
      <w:pPr>
        <w:pStyle w:val="Normal"/>
        <w:spacing w:lineRule="auto" w:line="480" w:before="0" w:after="240"/>
        <w:rPr>
          <w:rFonts w:ascii="Times New Roman" w:hAnsi="Times New Roman" w:eastAsia="Times New Roman" w:cs="Times New Roman"/>
          <w:bCs/>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R</m:t>
                </m:r>
              </m:e>
              <m:sub>
                <m:r>
                  <w:rPr>
                    <w:rFonts w:ascii="Cambria Math" w:hAnsi="Cambria Math"/>
                  </w:rPr>
                  <m:t xml:space="preserve">t</m:t>
                </m:r>
              </m:sub>
            </m:sSub>
          </m:e>
          <m:e>
            <m:sSubSup>
              <m:e>
                <m:d>
                  <m:dPr>
                    <m:begChr m:val="{"/>
                    <m:endChr m:val="}"/>
                  </m:dPr>
                  <m:e>
                    <m:sSub>
                      <m:e>
                        <m:r>
                          <w:rPr>
                            <w:rFonts w:ascii="Cambria Math" w:hAnsi="Cambria Math"/>
                          </w:rPr>
                          <m:t xml:space="preserve">I</m:t>
                        </m:r>
                      </m:e>
                      <m:sub>
                        <m:r>
                          <w:rPr>
                            <w:rFonts w:ascii="Cambria Math" w:hAnsi="Cambria Math"/>
                          </w:rPr>
                          <m:t xml:space="preserve">k</m:t>
                        </m:r>
                      </m:sub>
                    </m:sSub>
                  </m:e>
                </m:d>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sSubSup>
            <m:r>
              <w:rPr>
                <w:rFonts w:ascii="Cambria Math" w:hAnsi="Cambria Math"/>
              </w:rPr>
              <m:t xml:space="preserve">,</m:t>
            </m:r>
            <m:r>
              <w:rPr>
                <w:rFonts w:ascii="Cambria Math" w:hAnsi="Cambria Math"/>
              </w:rPr>
              <m:t xml:space="preserve">w</m:t>
            </m:r>
          </m:e>
        </m:d>
        <m:r>
          <w:rPr>
            <w:rFonts w:ascii="Cambria Math" w:hAnsi="Cambria Math"/>
          </w:rPr>
          <m:t xml:space="preserve">=</m:t>
        </m:r>
        <m:r>
          <w:rPr>
            <w:rFonts w:ascii="Cambria Math" w:hAnsi="Cambria Math"/>
          </w:rPr>
          <m:t xml:space="preserve">gamma</m:t>
        </m:r>
        <m:d>
          <m:dPr>
            <m:begChr m:val="("/>
            <m:endChr m:val=")"/>
          </m:dPr>
          <m:e>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α</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τ</m:t>
                </m:r>
              </m:sup>
              <m:e>
                <m:sSub>
                  <m:e>
                    <m:r>
                      <w:rPr>
                        <w:rFonts w:ascii="Cambria Math" w:hAnsi="Cambria Math"/>
                      </w:rPr>
                      <m:t xml:space="preserve">I</m:t>
                    </m:r>
                  </m:e>
                  <m:sub>
                    <m:r>
                      <w:rPr>
                        <w:rFonts w:ascii="Cambria Math" w:hAnsi="Cambria Math"/>
                      </w:rPr>
                      <m:t xml:space="preserve">t</m:t>
                    </m:r>
                    <m:r>
                      <w:rPr>
                        <w:rFonts w:ascii="Cambria Math" w:hAnsi="Cambria Math"/>
                      </w:rPr>
                      <m:t xml:space="preserve">−</m:t>
                    </m:r>
                    <m:r>
                      <w:rPr>
                        <w:rFonts w:ascii="Cambria Math" w:hAnsi="Cambria Math"/>
                      </w:rPr>
                      <m:t xml:space="preserve">k</m:t>
                    </m:r>
                  </m:sub>
                </m:sSub>
              </m:e>
            </m:nary>
            <m:r>
              <w:rPr>
                <w:rFonts w:ascii="Cambria Math" w:hAnsi="Cambria Math"/>
              </w:rPr>
              <m:t xml:space="preserve">,</m:t>
            </m:r>
            <m:r>
              <w:rPr>
                <w:rFonts w:ascii="Cambria Math" w:hAnsi="Cambria Math"/>
              </w:rPr>
              <m:t xml:space="preserve">β</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τ</m:t>
                </m:r>
              </m:sup>
              <m:e>
                <m:nary>
                  <m:naryPr>
                    <m:chr m:val="∑"/>
                  </m:naryPr>
                  <m:sub>
                    <m:r>
                      <w:rPr>
                        <w:rFonts w:ascii="Cambria Math" w:hAnsi="Cambria Math"/>
                      </w:rPr>
                      <m:t xml:space="preserve">s</m:t>
                    </m:r>
                    <m:r>
                      <w:rPr>
                        <w:rFonts w:ascii="Cambria Math" w:hAnsi="Cambria Math"/>
                      </w:rPr>
                      <m:t xml:space="preserve">=</m:t>
                    </m:r>
                    <m:r>
                      <w:rPr>
                        <w:rFonts w:ascii="Cambria Math" w:hAnsi="Cambria Math"/>
                      </w:rPr>
                      <m:t xml:space="preserve">1</m:t>
                    </m:r>
                  </m:sub>
                  <m:sup>
                    <m:r>
                      <w:rPr>
                        <w:rFonts w:ascii="Cambria Math" w:hAnsi="Cambria Math"/>
                      </w:rPr>
                      <m:t xml:space="preserve">t</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p>
                  <m:e>
                    <m:sSub>
                      <m:e>
                        <m:r>
                          <w:rPr>
                            <w:rFonts w:ascii="Cambria Math" w:hAnsi="Cambria Math"/>
                          </w:rPr>
                          <m:t xml:space="preserve">I</m:t>
                        </m:r>
                      </m:e>
                      <m:sub>
                        <m:r>
                          <w:rPr>
                            <w:rFonts w:ascii="Cambria Math" w:hAnsi="Cambria Math"/>
                          </w:rPr>
                          <m:t xml:space="preserve">t</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s</m:t>
                        </m:r>
                      </m:sub>
                    </m:sSub>
                    <m:sSub>
                      <m:e>
                        <m:r>
                          <w:rPr>
                            <w:rFonts w:ascii="Cambria Math" w:hAnsi="Cambria Math"/>
                          </w:rPr>
                          <m:t xml:space="preserve">w</m:t>
                        </m:r>
                      </m:e>
                      <m:sub>
                        <m:r>
                          <w:rPr>
                            <w:rFonts w:ascii="Cambria Math" w:hAnsi="Cambria Math"/>
                          </w:rPr>
                          <m:t xml:space="preserve">s</m:t>
                        </m:r>
                      </m:sub>
                    </m:sSub>
                  </m:e>
                </m:nary>
              </m:e>
            </m:nary>
          </m:e>
        </m:d>
        <m:r>
          <w:rPr>
            <w:rFonts w:ascii="Cambria Math" w:hAnsi="Cambria Math"/>
          </w:rPr>
          <m:t xml:space="preserve">,</m:t>
        </m:r>
      </m:oMath>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in which the notation </w:t>
      </w:r>
      <w:r>
        <w:rPr/>
      </w:r>
      <m:oMath xmlns:m="http://schemas.openxmlformats.org/officeDocument/2006/math">
        <m:r>
          <w:rPr>
            <w:rFonts w:ascii="Cambria Math" w:hAnsi="Cambria Math"/>
          </w:rPr>
          <m:t xml:space="preserve">gamma</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e>
        </m:d>
      </m:oMath>
      <w:r>
        <w:rPr>
          <w:rFonts w:eastAsia="Times New Roman" w:cs="Times New Roman" w:ascii="Times New Roman" w:hAnsi="Times New Roman"/>
          <w:bCs/>
        </w:rPr>
        <w:t xml:space="preserve"> represents the probability density of a gamma distribution at value </w:t>
      </w:r>
      <w:r>
        <w:rPr/>
      </w:r>
      <m:oMath xmlns:m="http://schemas.openxmlformats.org/officeDocument/2006/math">
        <m:r>
          <w:rPr>
            <w:rFonts w:ascii="Cambria Math" w:hAnsi="Cambria Math"/>
          </w:rPr>
          <m:t xml:space="preserve">x</m:t>
        </m:r>
      </m:oMath>
      <w:r>
        <w:rPr>
          <w:rFonts w:eastAsia="Times New Roman" w:cs="Times New Roman" w:ascii="Times New Roman" w:hAnsi="Times New Roman"/>
          <w:bCs/>
        </w:rPr>
        <w:t xml:space="preserve"> with shape parameter </w:t>
      </w:r>
      <w:r>
        <w:rPr/>
      </w:r>
      <m:oMath xmlns:m="http://schemas.openxmlformats.org/officeDocument/2006/math">
        <m:r>
          <w:rPr>
            <w:rFonts w:ascii="Cambria Math" w:hAnsi="Cambria Math"/>
          </w:rPr>
          <m:t xml:space="preserve">a</m:t>
        </m:r>
      </m:oMath>
      <w:r>
        <w:rPr>
          <w:rFonts w:eastAsia="Times New Roman" w:cs="Times New Roman" w:ascii="Times New Roman" w:hAnsi="Times New Roman"/>
          <w:bCs/>
        </w:rPr>
        <w:t xml:space="preserve"> and rate parameter </w:t>
      </w:r>
      <w:r>
        <w:rPr/>
      </w:r>
      <m:oMath xmlns:m="http://schemas.openxmlformats.org/officeDocument/2006/math">
        <m:r>
          <w:rPr>
            <w:rFonts w:ascii="Cambria Math" w:hAnsi="Cambria Math"/>
          </w:rPr>
          <m:t xml:space="preserve">b</m:t>
        </m:r>
      </m:oMath>
      <w:r>
        <w:rPr>
          <w:rFonts w:eastAsia="Times New Roman" w:cs="Times New Roman" w:ascii="Times New Roman" w:hAnsi="Times New Roman"/>
          <w:bCs/>
        </w:rPr>
        <w:t xml:space="preserve">. In all of our analyses, as in previous studies </w:t>
      </w:r>
      <w:r>
        <w:fldChar w:fldCharType="begin"/>
      </w:r>
      <w:r>
        <w:rPr>
          <w:bCs/>
          <w:rFonts w:eastAsia="Times New Roman" w:cs="Times New Roman" w:ascii="Times New Roman" w:hAnsi="Times New Roman"/>
        </w:rPr>
        <w:instrText>ADDIN ZOTERO_ITEM CSL_CITATION {"citationID":"yZQEqYCe","properties":{"formattedCitation":"[4,5,10]","plainCitation":"[4,5,10]","noteIndex":0},"citationItems":[{"id":663,"uris":["http://zotero.org/users/local/DdWS7gFn/items/K8TP9ALN"],"itemData":{"id":663,"type":"article-journal","container-title":"American Journal of Epidemiology","journalAbbreviation":"Am J Epi","page":"1505-12","title":"A new framework and software to estimate time-varying reproduction numbers during epidemics","volume":"178","author":[{"family":"Cori","given":"Anne"},{"family":"Ferguson","given":"Neil M"},{"family":"Fraser","given":"Christophe"},{"family":"Cauchemez","given":"Simon"}],"issued":{"date-parts":[["2013"]]}}},{"id":584,"uris":["http://zotero.org/users/local/DdWS7gFn/items/RT5ECVEM"],"itemData":{"id":584,"type":"article-journal","abstract":"©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id":1057,"uris":["http://zotero.org/users/local/DdWS7gFn/items/RYFZW3K4"],"itemData":{"id":1057,"type":"article-journal","abstract":"During infectious disease outbreaks, inference of summary statistics characterizing transmission is essential for planning interventions. An important metric is the time-dependent reproduction number (\n              \n                R\n                t\n              \n              ), which represents the expected number of secondary cases generated by each infected individual over the course of their infectious period. The value of\n              \n                R\n                t\n              \n              varies during an outbreak due to factors such as varying population immunity and changes to interventions, including those that affect individuals' contact networks. While it is possible to estimate a single population-wide\n              \n                R\n                t\n              \n              , this may belie differences in transmission between subgroups within the population. Here, we explore the effects of this heterogeneity on\n              \n                R\n                t\n              \n              estimates. Specifically, we consider two groups of infected hosts: those infected outside the local population (imported cases), and those infected locally (local cases). We use a Bayesian approach to estimate\n              \n                R\n                t\n              \n              , made available for others to use via an online tool, that accounts for differences in the onwards transmission risk from individuals in these groups. Using COVID-19 data from different regions worldwide, we show that different assumptions about the relative transmission risk between imported and local cases affect\n              \n                R\n                t\n              \n              estimates significantly, with implications for interventions. This highlights the need to collect data during outbreaks describing heterogeneities in transmission between different infected hosts, and to account for these heterogeneities in methods used to estimate\n              \n                R\n                t\n              \n              .\n            \n            This article is part of the theme issue 'Technical challenges of modelling real-life epidemics and examples of overcoming these'.","container-title":"Phil. Trans. R. Soc. A.","journalAbbreviation":"Phil. Trans. R. Soc. A.","language":"en","page":"20210308","source":"DOI.org (Crossref)","title":"Heterogeneity in the onwards transmission risk between local and imported cases affects practical estimates of the time-dependent reproduction number","volume":"380","author":[{"family":"Creswell","given":"R."},{"family":"Augustin","given":"D."},{"family":"Bouros","given":"I."},{"family":"Farm","given":"H. J."},{"family":"Miao","given":"S."},{"family":"Ahern","given":"A."},{"family":"Robinson","given":"M."},{"family":"Lemenuel-Diot","given":"A."},{"family":"Gavaghan","given":"D. J."},{"family":"Lambert","given":"B. C."},{"family":"Thompson","given":"R. N."}],"issued":{"date-parts":[["2022",10,3]]}}}],"schema":"https://github.com/citation-style-language/schema/raw/master/csl-citation.json"}</w:instrText>
      </w:r>
      <w:commentRangeStart w:id="16"/>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[4,5,10]</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w:t>
      </w:r>
      <w:r>
        <w:rPr>
          <w:rFonts w:eastAsia="Times New Roman" w:cs="Times New Roman" w:ascii="Times New Roman" w:hAnsi="Times New Roman"/>
          <w:bCs/>
        </w:rPr>
      </w:r>
      <w:commentRangeEnd w:id="16"/>
      <w:r>
        <w:commentReference w:id="16"/>
      </w:r>
      <w:r>
        <w:rPr>
          <w:rFonts w:eastAsia="Times New Roman" w:cs="Times New Roman" w:ascii="Times New Roman" w:hAnsi="Times New Roman"/>
          <w:bCs/>
        </w:rPr>
        <w:t xml:space="preserve"> we set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bCs/>
        </w:rPr>
        <w:t xml:space="preserve"> </w:t>
      </w:r>
      <w:commentRangeStart w:id="17"/>
      <w:r>
        <w:rPr>
          <w:rFonts w:eastAsia="Times New Roman" w:cs="Times New Roman" w:ascii="Times New Roman" w:hAnsi="Times New Roman"/>
          <w:bCs/>
        </w:rPr>
        <w:t>and</w:t>
      </w:r>
      <w:r>
        <w:rPr>
          <w:rFonts w:eastAsia="Times New Roman" w:cs="Times New Roman" w:ascii="Times New Roman" w:hAnsi="Times New Roman"/>
          <w:bCs/>
        </w:rPr>
      </w:r>
      <w:commentRangeEnd w:id="17"/>
      <w:r>
        <w:commentReference w:id="17"/>
      </w:r>
      <w:r>
        <w:rPr>
          <w:rFonts w:eastAsia="Times New Roman" w:cs="Times New Roman" w:ascii="Times New Roman" w:hAnsi="Times New Roman"/>
          <w:bCs/>
        </w:rPr>
        <w:t xml:space="preserve">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0.2</m:t>
        </m:r>
      </m:oMath>
      <w:r>
        <w:rPr>
          <w:rFonts w:eastAsia="Times New Roman" w:cs="Times New Roman" w:ascii="Times New Roman" w:hAnsi="Times New Roman"/>
          <w:bCs/>
        </w:rPr>
        <w:t xml:space="preserve">. The prior for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therefore has mean and standard deviation equal to five. The large standard deviation is chosen so that the prior is relatively uninformative, while the high mean ensures that the outbreak is not evaluated as being under control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&lt;</m:t>
        </m:r>
        <m:r>
          <w:rPr>
            <w:rFonts w:ascii="Cambria Math" w:hAnsi="Cambria Math"/>
          </w:rPr>
          <m:t xml:space="preserve">1</m:t>
        </m:r>
      </m:oMath>
      <w:r>
        <w:rPr>
          <w:rFonts w:eastAsia="Times New Roman" w:cs="Times New Roman" w:ascii="Times New Roman" w:hAnsi="Times New Roman"/>
          <w:bCs/>
        </w:rPr>
        <w:t>) unless this is very likely to be the case.</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Throughout the manuscript, we consider estimating individual values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each week, based on the numbers of new cases observed in that week. In other words, </w:t>
      </w:r>
      <w:commentRangeStart w:id="18"/>
      <w:commentRangeStart w:id="19"/>
      <w:r>
        <w:rPr>
          <w:rFonts w:eastAsia="Times New Roman" w:cs="Times New Roman" w:ascii="Times New Roman" w:hAnsi="Times New Roman"/>
          <w:bCs/>
        </w:rPr>
        <w:t xml:space="preserve">we assume </w:t>
      </w:r>
      <w:commentRangeStart w:id="20"/>
      <w:r>
        <w:rPr>
          <w:rFonts w:eastAsia="Times New Roman" w:cs="Times New Roman" w:ascii="Times New Roman" w:hAnsi="Times New Roman"/>
          <w:bCs/>
        </w:rPr>
        <w:t>that</w:t>
      </w:r>
      <w:r>
        <w:rPr>
          <w:rFonts w:eastAsia="Times New Roman" w:cs="Times New Roman" w:ascii="Times New Roman" w:hAnsi="Times New Roman"/>
          <w:bCs/>
        </w:rPr>
      </w:r>
      <w:commentRangeEnd w:id="20"/>
      <w:r>
        <w:commentReference w:id="20"/>
      </w:r>
      <w:r>
        <w:rPr>
          <w:rFonts w:eastAsia="Times New Roman" w:cs="Times New Roman" w:ascii="Times New Roman" w:hAnsi="Times New Roman"/>
          <w:bCs/>
        </w:rPr>
        <w:t xml:space="preserve"> </w:t>
      </w:r>
      <w:r>
        <w:rPr/>
      </w:r>
      <m:oMath xmlns:m="http://schemas.openxmlformats.org/officeDocument/2006/math">
        <m:r>
          <w:rPr>
            <w:rFonts w:ascii="Cambria Math" w:hAnsi="Cambria Math"/>
          </w:rPr>
          <m:t xml:space="preserve">τ</m:t>
        </m:r>
        <m:r>
          <w:rPr>
            <w:rFonts w:ascii="Cambria Math" w:hAnsi="Cambria Math"/>
          </w:rPr>
          <m:t xml:space="preserve">=</m:t>
        </m:r>
        <m:r>
          <w:rPr>
            <w:rFonts w:ascii="Cambria Math" w:hAnsi="Cambria Math"/>
          </w:rPr>
          <m:t xml:space="preserve">0</m:t>
        </m:r>
      </m:oMath>
      <w:r>
        <w:rPr>
          <w:rFonts w:eastAsia="Times New Roman" w:cs="Times New Roman" w:ascii="Times New Roman" w:hAnsi="Times New Roman"/>
          <w:bCs/>
        </w:rPr>
        <w:t>, i</w:t>
      </w:r>
      <w:r>
        <w:rPr>
          <w:rFonts w:eastAsia="Times New Roman" w:cs="Times New Roman" w:ascii="Times New Roman" w:hAnsi="Times New Roman"/>
          <w:bCs/>
        </w:rPr>
      </w:r>
      <w:commentRangeEnd w:id="19"/>
      <w:r>
        <w:commentReference w:id="19"/>
      </w:r>
      <w:r>
        <w:rPr>
          <w:rFonts w:eastAsia="Times New Roman" w:cs="Times New Roman" w:ascii="Times New Roman" w:hAnsi="Times New Roman"/>
          <w:bCs/>
        </w:rPr>
      </w:r>
      <w:commentRangeEnd w:id="18"/>
      <w:r>
        <w:commentReference w:id="18"/>
      </w:r>
      <w:r>
        <w:rPr>
          <w:rFonts w:eastAsia="Times New Roman" w:cs="Times New Roman" w:ascii="Times New Roman" w:hAnsi="Times New Roman"/>
          <w:bCs/>
        </w:rPr>
        <w:t>n which case the above expression simplifies to</w:t>
      </w:r>
    </w:p>
    <w:p>
      <w:pPr>
        <w:pStyle w:val="Normal"/>
        <w:spacing w:lineRule="auto" w:line="480" w:before="0" w:after="240"/>
        <w:rPr>
          <w:rFonts w:ascii="Times New Roman" w:hAnsi="Times New Roman" w:eastAsia="Times New Roman" w:cs="Times New Roman"/>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R</m:t>
                </m:r>
              </m:e>
              <m:sub>
                <m:r>
                  <w:rPr>
                    <w:rFonts w:ascii="Cambria Math" w:hAnsi="Cambria Math"/>
                  </w:rPr>
                  <m:t xml:space="preserve">t</m:t>
                </m:r>
              </m:sub>
            </m:sSub>
          </m:e>
          <m:e>
            <m:sSubSup>
              <m:e>
                <m:d>
                  <m:dPr>
                    <m:begChr m:val="{"/>
                    <m:endChr m:val="}"/>
                  </m:dPr>
                  <m:e>
                    <m:sSub>
                      <m:e>
                        <m:r>
                          <w:rPr>
                            <w:rFonts w:ascii="Cambria Math" w:hAnsi="Cambria Math"/>
                          </w:rPr>
                          <m:t xml:space="preserve">I</m:t>
                        </m:r>
                      </m:e>
                      <m:sub>
                        <m:r>
                          <w:rPr>
                            <w:rFonts w:ascii="Cambria Math" w:hAnsi="Cambria Math"/>
                          </w:rPr>
                          <m:t xml:space="preserve">k</m:t>
                        </m:r>
                      </m:sub>
                    </m:sSub>
                  </m:e>
                </m:d>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sSubSup>
            <m:r>
              <w:rPr>
                <w:rFonts w:ascii="Cambria Math" w:hAnsi="Cambria Math"/>
              </w:rPr>
              <m:t xml:space="preserve">,</m:t>
            </m:r>
            <m:r>
              <w:rPr>
                <w:rFonts w:ascii="Cambria Math" w:hAnsi="Cambria Math"/>
              </w:rPr>
              <m:t xml:space="preserve">w</m:t>
            </m:r>
          </m:e>
        </m:d>
        <m:r>
          <w:rPr>
            <w:rFonts w:ascii="Cambria Math" w:hAnsi="Cambria Math"/>
          </w:rPr>
          <m:t xml:space="preserve">=</m:t>
        </m:r>
        <m:r>
          <w:rPr>
            <w:rFonts w:ascii="Cambria Math" w:hAnsi="Cambria Math"/>
          </w:rPr>
          <m:t xml:space="preserve">gamma</m:t>
        </m:r>
        <m:d>
          <m:dPr>
            <m:begChr m:val="("/>
            <m:endChr m:val=")"/>
          </m:dPr>
          <m:e>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α</m:t>
            </m:r>
            <m:r>
              <w:rPr>
                <w:rFonts w:ascii="Cambria Math" w:hAnsi="Cambria Math"/>
              </w:rPr>
              <m:t xml:space="preserve">+</m:t>
            </m:r>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r>
              <w:rPr>
                <w:rFonts w:ascii="Cambria Math" w:hAnsi="Cambria Math"/>
              </w:rPr>
              <m:t xml:space="preserve">β</m:t>
            </m:r>
            <m:r>
              <w:rPr>
                <w:rFonts w:ascii="Cambria Math" w:hAnsi="Cambria Math"/>
              </w:rPr>
              <m:t xml:space="preserve">+</m:t>
            </m:r>
            <m:nary>
              <m:naryPr>
                <m:chr m:val="∑"/>
              </m:naryPr>
              <m:sub>
                <m:r>
                  <w:rPr>
                    <w:rFonts w:ascii="Cambria Math" w:hAnsi="Cambria Math"/>
                  </w:rPr>
                  <m:t xml:space="preserve">s</m:t>
                </m:r>
                <m:r>
                  <w:rPr>
                    <w:rFonts w:ascii="Cambria Math" w:hAnsi="Cambria Math"/>
                  </w:rPr>
                  <m:t xml:space="preserve">=</m:t>
                </m:r>
                <m:r>
                  <w:rPr>
                    <w:rFonts w:ascii="Cambria Math" w:hAnsi="Cambria Math"/>
                  </w:rPr>
                  <m:t xml:space="preserve">1</m:t>
                </m:r>
              </m:sub>
              <m:sup>
                <m:r>
                  <w:rPr>
                    <w:rFonts w:ascii="Cambria Math" w:hAnsi="Cambria Math"/>
                  </w:rPr>
                  <m:t xml:space="preserve">t</m:t>
                </m:r>
                <m:r>
                  <w:rPr>
                    <w:rFonts w:ascii="Cambria Math" w:hAnsi="Cambria Math"/>
                  </w:rPr>
                  <m:t xml:space="preserve">−</m:t>
                </m:r>
                <m:r>
                  <w:rPr>
                    <w:rFonts w:ascii="Cambria Math" w:hAnsi="Cambria Math"/>
                  </w:rPr>
                  <m:t xml:space="preserve">1</m:t>
                </m:r>
              </m:sup>
              <m:e>
                <m:sSub>
                  <m:e>
                    <m:r>
                      <w:rPr>
                        <w:rFonts w:ascii="Cambria Math" w:hAnsi="Cambria Math"/>
                      </w:rPr>
                      <m:t xml:space="preserve">I</m:t>
                    </m:r>
                  </m:e>
                  <m:sub>
                    <m:r>
                      <w:rPr>
                        <w:rFonts w:ascii="Cambria Math" w:hAnsi="Cambria Math"/>
                      </w:rPr>
                      <m:t xml:space="preserve">t</m:t>
                    </m:r>
                    <m:r>
                      <w:rPr>
                        <w:rFonts w:ascii="Cambria Math" w:hAnsi="Cambria Math"/>
                      </w:rPr>
                      <m:t xml:space="preserve">−</m:t>
                    </m:r>
                    <m:r>
                      <w:rPr>
                        <w:rFonts w:ascii="Cambria Math" w:hAnsi="Cambria Math"/>
                      </w:rPr>
                      <m:t xml:space="preserve">s</m:t>
                    </m:r>
                  </m:sub>
                </m:sSub>
                <m:sSub>
                  <m:e>
                    <m:r>
                      <w:rPr>
                        <w:rFonts w:ascii="Cambria Math" w:hAnsi="Cambria Math"/>
                      </w:rPr>
                      <m:t xml:space="preserve">w</m:t>
                    </m:r>
                  </m:e>
                  <m:sub>
                    <m:r>
                      <w:rPr>
                        <w:rFonts w:ascii="Cambria Math" w:hAnsi="Cambria Math"/>
                      </w:rPr>
                      <m:t xml:space="preserve">s</m:t>
                    </m:r>
                  </m:sub>
                </m:sSub>
              </m:e>
            </m:nary>
          </m:e>
        </m:d>
        <m:r>
          <w:rPr>
            <w:rFonts w:ascii="Cambria Math" w:hAnsi="Cambria Math"/>
          </w:rPr>
          <m:t xml:space="preserve">.</m:t>
        </m:r>
      </m:oMath>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The Cori method can therefore be used to obtain a posterior for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for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oMath>
      <w:r>
        <w:rPr>
          <w:rFonts w:eastAsia="Times New Roman" w:cs="Times New Roman" w:ascii="Times New Roman" w:hAnsi="Times New Roman"/>
          <w:bCs/>
        </w:rPr>
        <w:t xml:space="preserve"> weeks.</w:t>
      </w:r>
    </w:p>
    <w:p>
      <w:pPr>
        <w:pStyle w:val="Normal"/>
        <w:spacing w:lineRule="auto" w:line="480" w:before="0" w:after="240"/>
        <w:rPr>
          <w:rFonts w:ascii="Times New Roman" w:hAnsi="Times New Roman" w:eastAsia="Times New Roman" w:cs="Times New Roman"/>
          <w:bCs/>
          <w:u w:val="single"/>
        </w:rPr>
      </w:pPr>
      <w:r>
        <w:rPr>
          <w:rFonts w:eastAsia="Times New Roman" w:cs="Times New Roman" w:ascii="Times New Roman" w:hAnsi="Times New Roman"/>
          <w:bCs/>
          <w:u w:val="single"/>
        </w:rPr>
        <w:t xml:space="preserve">Simulation-based inference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In the renewal equation model underlying the Cori method, the number of cases arising in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depends on the numbers of cases in previous weeks. Implicit in this </w:t>
      </w:r>
      <w:ins w:id="96" w:author="William Hart" w:date="2023-08-08T12:24:00Z">
        <w:r>
          <w:rPr>
            <w:rFonts w:eastAsia="Times New Roman" w:cs="Times New Roman" w:ascii="Times New Roman" w:hAnsi="Times New Roman"/>
            <w:bCs/>
          </w:rPr>
          <w:t xml:space="preserve">approach </w:t>
        </w:r>
      </w:ins>
      <w:r>
        <w:rPr>
          <w:rFonts w:eastAsia="Times New Roman" w:cs="Times New Roman" w:ascii="Times New Roman" w:hAnsi="Times New Roman"/>
          <w:bCs/>
        </w:rPr>
        <w:t xml:space="preserve">is an assumption that individuals appearing in the incidence data in any week cannot generate new cases in the same week. When disease incidence data are temporally aggregated, so that the timescale of transmission is </w:t>
      </w:r>
      <w:ins w:id="97" w:author="William Hart" w:date="2023-08-08T12:26:00Z">
        <w:r>
          <w:rPr>
            <w:rFonts w:eastAsia="Times New Roman" w:cs="Times New Roman" w:ascii="Times New Roman" w:hAnsi="Times New Roman"/>
            <w:bCs/>
          </w:rPr>
          <w:t xml:space="preserve">often </w:t>
        </w:r>
      </w:ins>
      <w:r>
        <w:rPr>
          <w:rFonts w:eastAsia="Times New Roman" w:cs="Times New Roman" w:ascii="Times New Roman" w:hAnsi="Times New Roman"/>
          <w:bCs/>
        </w:rPr>
        <w:t xml:space="preserve">shorter than the timestep in the incidence data, this assumption </w:t>
      </w:r>
      <w:del w:id="98" w:author="William Hart" w:date="2023-08-08T12:26:00Z">
        <w:r>
          <w:rPr>
            <w:rFonts w:eastAsia="Times New Roman" w:cs="Times New Roman" w:ascii="Times New Roman" w:hAnsi="Times New Roman"/>
            <w:bCs/>
          </w:rPr>
          <w:delText>is often</w:delText>
        </w:r>
      </w:del>
      <w:ins w:id="99" w:author="William Hart" w:date="2023-08-08T12:26:00Z">
        <w:r>
          <w:rPr>
            <w:rFonts w:eastAsia="Times New Roman" w:cs="Times New Roman" w:ascii="Times New Roman" w:hAnsi="Times New Roman"/>
            <w:bCs/>
          </w:rPr>
          <w:t>may be</w:t>
        </w:r>
      </w:ins>
      <w:r>
        <w:rPr>
          <w:rFonts w:eastAsia="Times New Roman" w:cs="Times New Roman" w:ascii="Times New Roman" w:hAnsi="Times New Roman"/>
          <w:bCs/>
        </w:rPr>
        <w:t xml:space="preserve"> incorrect. To relax this assumption, we consider a novel simulation-based approach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The goal of this method is again to estimate the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w:t>
      </w:r>
      <w:ins w:id="100" w:author="William Hart" w:date="2023-08-08T12:26:00Z">
        <w:r>
          <w:rPr>
            <w:rFonts w:eastAsia="Times New Roman" w:cs="Times New Roman" w:ascii="Times New Roman" w:hAnsi="Times New Roman"/>
            <w:bCs/>
          </w:rPr>
          <w:t xml:space="preserve">for </w:t>
        </w:r>
      </w:ins>
      <w:r>
        <w:rPr>
          <w:rFonts w:eastAsia="Times New Roman" w:cs="Times New Roman" w:ascii="Times New Roman" w:hAnsi="Times New Roman"/>
          <w:bCs/>
        </w:rPr>
        <w:t>each week</w:t>
      </w:r>
      <w:del w:id="101" w:author="William Hart" w:date="2023-08-08T12:26:00Z">
        <w:r>
          <w:rPr>
            <w:rFonts w:eastAsia="Times New Roman" w:cs="Times New Roman" w:ascii="Times New Roman" w:hAnsi="Times New Roman"/>
            <w:bCs/>
          </w:rPr>
          <w:delText xml:space="preserve"> for </w:delText>
        </w:r>
      </w:del>
      <w:ins w:id="102" w:author="William Hart" w:date="2023-08-08T12:26:00Z">
        <w:r>
          <w:rPr>
            <w:rFonts w:eastAsia="Times New Roman" w:cs="Times New Roman" w:ascii="Times New Roman" w:hAnsi="Times New Roman"/>
            <w:bCs/>
          </w:rPr>
          <w:t xml:space="preserve">, </w:t>
        </w:r>
      </w:ins>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oMath>
      <w:r>
        <w:rPr>
          <w:rFonts w:eastAsia="Times New Roman" w:cs="Times New Roman" w:ascii="Times New Roman" w:hAnsi="Times New Roman"/>
          <w:bCs/>
        </w:rPr>
        <w:t>, but using a renewal equation model with a timestep that is shorter than one week (e.g., a daily timestep).</w:t>
      </w:r>
    </w:p>
    <w:p>
      <w:pPr>
        <w:pStyle w:val="Normal"/>
        <w:spacing w:lineRule="auto" w:line="480" w:before="0" w:after="240"/>
        <w:rPr>
          <w:rFonts w:ascii="Times New Roman" w:hAnsi="Times New Roman" w:eastAsia="Times New Roman" w:cs="Times New Roman"/>
          <w:bCs/>
          <w:i/>
          <w:i/>
          <w:iCs/>
        </w:rPr>
      </w:pPr>
      <w:r>
        <w:rPr>
          <w:rFonts w:eastAsia="Times New Roman" w:cs="Times New Roman" w:ascii="Times New Roman" w:hAnsi="Times New Roman"/>
          <w:bCs/>
          <w:i/>
          <w:iCs/>
        </w:rPr>
        <w:t>Modified renewal equation</w:t>
      </w:r>
    </w:p>
    <w:p>
      <w:pPr>
        <w:pStyle w:val="Normal"/>
        <w:spacing w:lineRule="auto" w:line="480"/>
        <w:rPr>
          <w:rFonts w:ascii="Times New Roman" w:hAnsi="Times New Roman" w:eastAsia="Times New Roman" w:cs="Times New Roman"/>
          <w:bCs/>
        </w:rPr>
      </w:pPr>
      <w:r>
        <w:rPr>
          <w:rFonts w:eastAsia="Times New Roman" w:cs="Times New Roman" w:ascii="Times New Roman" w:hAnsi="Times New Roman"/>
          <w:bCs/>
        </w:rPr>
        <w:t xml:space="preserve">In this approach, we consider partitioning </w:t>
      </w:r>
      <w:commentRangeStart w:id="21"/>
      <w:r>
        <w:rPr>
          <w:rFonts w:eastAsia="Times New Roman" w:cs="Times New Roman" w:ascii="Times New Roman" w:hAnsi="Times New Roman"/>
          <w:bCs/>
        </w:rPr>
        <w:t xml:space="preserve">the number of </w:t>
      </w:r>
      <w:r>
        <w:rPr>
          <w:rFonts w:eastAsia="Times New Roman" w:cs="Times New Roman" w:ascii="Times New Roman" w:hAnsi="Times New Roman"/>
          <w:bCs/>
        </w:rPr>
      </w:r>
      <w:commentRangeEnd w:id="21"/>
      <w:r>
        <w:commentReference w:id="21"/>
      </w:r>
      <w:r>
        <w:rPr>
          <w:rFonts w:eastAsia="Times New Roman" w:cs="Times New Roman" w:ascii="Times New Roman" w:hAnsi="Times New Roman"/>
          <w:bCs/>
        </w:rPr>
        <w:t xml:space="preserve">cases in each week into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Cs/>
        </w:rPr>
        <w:t xml:space="preserve"> timesteps, where each new timestep is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P</m:t>
            </m:r>
          </m:den>
        </m:f>
      </m:oMath>
      <w:r>
        <w:rPr>
          <w:rFonts w:eastAsia="Times New Roman" w:cs="Times New Roman" w:ascii="Times New Roman" w:hAnsi="Times New Roman"/>
          <w:bCs/>
        </w:rPr>
        <w:t xml:space="preserve"> weeks. If, for example,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rPr>
        <w:t>, then we are using a daily timestep in the simulation-based method. We introduce the following notation:</w:t>
      </w:r>
    </w:p>
    <w:p>
      <w:pPr>
        <w:pStyle w:val="Normal"/>
        <w:numPr>
          <w:ilvl w:val="0"/>
          <w:numId w:val="1"/>
        </w:numPr>
        <w:spacing w:lineRule="auto" w:line="480"/>
        <w:rPr>
          <w:rFonts w:ascii="Times New Roman" w:hAnsi="Times New Roman" w:eastAsia="Times New Roman" w:cs="Times New Roman"/>
          <w:bCs/>
        </w:rPr>
      </w:pPr>
      <w:r>
        <w:rPr/>
      </w:r>
      <m:oMath xmlns:m="http://schemas.openxmlformats.org/officeDocument/2006/math">
        <m:sSubSup>
          <m:e>
            <m:r>
              <w:rPr>
                <w:rFonts w:ascii="Cambria Math" w:hAnsi="Cambria Math"/>
              </w:rPr>
              <m:t xml:space="preserve">I</m:t>
            </m:r>
          </m:e>
          <m:sub>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i</m:t>
            </m:r>
          </m:sub>
          <m:sup>
            <m:d>
              <m:dPr>
                <m:begChr m:val="("/>
                <m:endChr m:val=")"/>
              </m:dPr>
              <m:e>
                <m:r>
                  <w:rPr>
                    <w:rFonts w:ascii="Cambria Math" w:hAnsi="Cambria Math"/>
                  </w:rPr>
                  <m:t xml:space="preserve">P</m:t>
                </m:r>
              </m:e>
            </m:d>
          </m:sup>
        </m:sSubSup>
      </m:oMath>
      <w:r>
        <w:rPr>
          <w:rFonts w:eastAsia="Times New Roman" w:cs="Times New Roman" w:ascii="Times New Roman" w:hAnsi="Times New Roman"/>
        </w:rPr>
        <w:t xml:space="preserve"> </w:t>
      </w:r>
      <w:r>
        <w:rPr>
          <w:rFonts w:eastAsia="Times New Roman" w:cs="Times New Roman" w:ascii="Times New Roman" w:hAnsi="Times New Roman"/>
        </w:rPr>
        <w:t xml:space="preserve">represents the number of cases in the </w:t>
      </w:r>
      <w:r>
        <w:rPr/>
      </w:r>
      <m:oMath xmlns:m="http://schemas.openxmlformats.org/officeDocument/2006/math">
        <m:r>
          <w:rPr>
            <w:rFonts w:ascii="Cambria Math" w:hAnsi="Cambria Math"/>
          </w:rPr>
          <m:t xml:space="preserve">i</m:t>
        </m:r>
      </m:oMath>
      <w:r>
        <w:rPr>
          <w:rFonts w:eastAsia="Times New Roman" w:cs="Times New Roman" w:ascii="Times New Roman" w:hAnsi="Times New Roman"/>
        </w:rPr>
        <w:t>th</w:t>
      </w:r>
      <w:commentRangeStart w:id="22"/>
      <w:r>
        <w:rPr>
          <w:rFonts w:eastAsia="Times New Roman" w:cs="Times New Roman" w:ascii="Times New Roman" w:hAnsi="Times New Roman"/>
        </w:rPr>
        <w:t xml:space="preserve"> timestep</w:t>
      </w:r>
      <w:r>
        <w:rPr>
          <w:rFonts w:eastAsia="Times New Roman" w:cs="Times New Roman" w:ascii="Times New Roman" w:hAnsi="Times New Roman"/>
        </w:rPr>
      </w:r>
      <w:commentRangeEnd w:id="22"/>
      <w:r>
        <w:commentReference w:id="22"/>
      </w:r>
      <w:r>
        <w:rPr>
          <w:rFonts w:eastAsia="Times New Roman" w:cs="Times New Roman" w:ascii="Times New Roman" w:hAnsi="Times New Roman"/>
        </w:rPr>
        <w:t xml:space="preserve"> within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rPr>
        <w:t>.</w:t>
      </w:r>
    </w:p>
    <w:p>
      <w:pPr>
        <w:pStyle w:val="Normal"/>
        <w:numPr>
          <w:ilvl w:val="0"/>
          <w:numId w:val="1"/>
        </w:numPr>
        <w:spacing w:lineRule="auto" w:line="480"/>
        <w:rPr>
          <w:rFonts w:ascii="Times New Roman" w:hAnsi="Times New Roman" w:eastAsia="Times New Roman" w:cs="Times New Roman"/>
          <w:bCs/>
        </w:rPr>
      </w:pPr>
      <w:r>
        <w:rPr>
          <w:rFonts w:eastAsia="Times New Roman" w:cs="Times New Roman" w:ascii="Times New Roman" w:hAnsi="Times New Roman"/>
          <w:bCs/>
        </w:rPr>
        <w:t xml:space="preserve"> </w:t>
      </w:r>
      <w:r>
        <w:rPr/>
      </w:r>
      <m:oMath xmlns:m="http://schemas.openxmlformats.org/officeDocument/2006/math">
        <m:sSubSup>
          <m:e>
            <m:r>
              <w:rPr>
                <w:rFonts w:ascii="Cambria Math" w:hAnsi="Cambria Math"/>
              </w:rPr>
              <m:t xml:space="preserve">w</m:t>
            </m:r>
          </m:e>
          <m:sub>
            <m:r>
              <w:rPr>
                <w:rFonts w:ascii="Cambria Math" w:hAnsi="Cambria Math"/>
              </w:rPr>
              <m:t xml:space="preserve">s</m:t>
            </m:r>
          </m:sub>
          <m:sup>
            <m:d>
              <m:dPr>
                <m:begChr m:val="("/>
                <m:endChr m:val=")"/>
              </m:dPr>
              <m:e>
                <m:r>
                  <w:rPr>
                    <w:rFonts w:ascii="Cambria Math" w:hAnsi="Cambria Math"/>
                  </w:rPr>
                  <m:t xml:space="preserve">P</m:t>
                </m:r>
              </m:e>
            </m:d>
          </m:sup>
        </m:sSubSup>
      </m:oMath>
      <w:r>
        <w:rPr>
          <w:rFonts w:eastAsia="Times New Roman" w:cs="Times New Roman" w:ascii="Times New Roman" w:hAnsi="Times New Roman"/>
        </w:rPr>
        <w:t xml:space="preserve"> </w:t>
      </w:r>
      <w:r>
        <w:rPr>
          <w:rFonts w:eastAsia="Times New Roman" w:cs="Times New Roman" w:ascii="Times New Roman" w:hAnsi="Times New Roman"/>
        </w:rPr>
        <w:t xml:space="preserve">represents the probability that the serial interval, discretised into timesteps of length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P</m:t>
            </m:r>
          </m:den>
        </m:f>
      </m:oMath>
      <w:r>
        <w:rPr>
          <w:rFonts w:eastAsia="Times New Roman" w:cs="Times New Roman" w:ascii="Times New Roman" w:hAnsi="Times New Roman"/>
          <w:bCs/>
        </w:rPr>
        <w:t xml:space="preserve"> weeks (see below and Supplementary Material)</w:t>
      </w:r>
      <w:r>
        <w:rPr>
          <w:rFonts w:eastAsia="Times New Roman" w:cs="Times New Roman" w:ascii="Times New Roman" w:hAnsi="Times New Roman"/>
        </w:rPr>
        <w:t xml:space="preserve">, takes the value </w:t>
      </w:r>
      <w:r>
        <w:rPr/>
      </w:r>
      <m:oMath xmlns:m="http://schemas.openxmlformats.org/officeDocument/2006/math">
        <m:r>
          <w:rPr>
            <w:rFonts w:ascii="Cambria Math" w:hAnsi="Cambria Math"/>
          </w:rPr>
          <m:t xml:space="preserve">s</m:t>
        </m:r>
      </m:oMath>
      <w:r>
        <w:rPr>
          <w:rFonts w:eastAsia="Times New Roman" w:cs="Times New Roman" w:ascii="Times New Roman" w:hAnsi="Times New Roman"/>
        </w:rPr>
        <w:t xml:space="preserve"> timesteps.</w:t>
      </w:r>
    </w:p>
    <w:p>
      <w:pPr>
        <w:pStyle w:val="Normal"/>
        <w:numPr>
          <w:ilvl w:val="0"/>
          <w:numId w:val="1"/>
        </w:numPr>
        <w:spacing w:lineRule="auto" w:line="480"/>
        <w:rPr>
          <w:rFonts w:ascii="Times New Roman" w:hAnsi="Times New Roman" w:eastAsia="Times New Roman" w:cs="Times New Roman"/>
          <w:bCs/>
        </w:rPr>
      </w:pPr>
      <w:r>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P</m:t>
                </m:r>
              </m:e>
            </m:d>
          </m:sup>
        </m:sSup>
      </m:oMath>
      <w:r>
        <w:rPr>
          <w:rFonts w:eastAsia="Times New Roman" w:cs="Times New Roman" w:ascii="Times New Roman" w:hAnsi="Times New Roman"/>
          <w:b/>
        </w:rPr>
        <w:t xml:space="preserve"> </w:t>
      </w:r>
      <w:r>
        <w:rPr>
          <w:rFonts w:eastAsia="Times New Roman" w:cs="Times New Roman" w:ascii="Times New Roman" w:hAnsi="Times New Roman"/>
          <w:bCs/>
        </w:rPr>
        <w:t xml:space="preserve">represents the vector of values of </w:t>
      </w:r>
      <w:r>
        <w:rPr/>
      </w:r>
      <m:oMath xmlns:m="http://schemas.openxmlformats.org/officeDocument/2006/math">
        <m:sSubSup>
          <m:e>
            <m:r>
              <w:rPr>
                <w:rFonts w:ascii="Cambria Math" w:hAnsi="Cambria Math"/>
              </w:rPr>
              <m:t xml:space="preserve">w</m:t>
            </m:r>
          </m:e>
          <m:sub>
            <m:r>
              <w:rPr>
                <w:rFonts w:ascii="Cambria Math" w:hAnsi="Cambria Math"/>
              </w:rPr>
              <m:t xml:space="preserve">s</m:t>
            </m:r>
          </m:sub>
          <m:sup>
            <m:d>
              <m:dPr>
                <m:begChr m:val="("/>
                <m:endChr m:val=")"/>
              </m:dPr>
              <m:e>
                <m:r>
                  <w:rPr>
                    <w:rFonts w:ascii="Cambria Math" w:hAnsi="Cambria Math"/>
                  </w:rPr>
                  <m:t xml:space="preserve">P</m:t>
                </m:r>
              </m:e>
            </m:d>
          </m:sup>
        </m:sSubSup>
      </m:oMath>
      <w:r>
        <w:rPr>
          <w:rFonts w:eastAsia="Times New Roman" w:cs="Times New Roman" w:ascii="Times New Roman" w:hAnsi="Times New Roman"/>
        </w:rPr>
        <w:t xml:space="preserve"> </w:t>
      </w:r>
      <w:r>
        <w:rPr>
          <w:rFonts w:eastAsia="Times New Roman" w:cs="Times New Roman" w:ascii="Times New Roman" w:hAnsi="Times New Roman"/>
          <w:bCs/>
        </w:rPr>
        <w:t>(</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oMath>
      <w:r>
        <w:rPr>
          <w:rFonts w:eastAsia="Times New Roman" w:cs="Times New Roman" w:ascii="Times New Roman" w:hAnsi="Times New Roman"/>
          <w:bCs/>
        </w:rPr>
        <w:t>.</w:t>
      </w:r>
    </w:p>
    <w:p>
      <w:pPr>
        <w:pStyle w:val="Normal"/>
        <w:spacing w:lineRule="auto" w:line="480"/>
        <w:rPr>
          <w:rFonts w:ascii="Times New Roman" w:hAnsi="Times New Roman" w:eastAsia="Times New Roman" w:cs="Times New Roman"/>
          <w:bCs/>
        </w:rPr>
      </w:pPr>
      <w:r>
        <w:rPr>
          <w:rFonts w:eastAsia="Times New Roman" w:cs="Times New Roman" w:ascii="Times New Roman" w:hAnsi="Times New Roman"/>
          <w:bCs/>
        </w:rPr>
        <w:t xml:space="preserve">In forward simulations of the corresponding renewal equation model, we assume that the number of cases </w:t>
      </w:r>
      <w:commentRangeStart w:id="23"/>
      <w:r>
        <w:rPr>
          <w:rFonts w:eastAsia="Times New Roman" w:cs="Times New Roman" w:ascii="Times New Roman" w:hAnsi="Times New Roman"/>
        </w:rPr>
        <w:t xml:space="preserve">in the </w:t>
      </w:r>
      <w:r>
        <w:rPr/>
      </w:r>
      <m:oMath xmlns:m="http://schemas.openxmlformats.org/officeDocument/2006/math">
        <m:r>
          <w:rPr>
            <w:rFonts w:ascii="Cambria Math" w:hAnsi="Cambria Math"/>
          </w:rPr>
          <m:t xml:space="preserve">i</m:t>
        </m:r>
      </m:oMath>
      <w:r>
        <w:rPr>
          <w:rFonts w:eastAsia="Times New Roman" w:cs="Times New Roman" w:ascii="Times New Roman" w:hAnsi="Times New Roman"/>
        </w:rPr>
        <w:t xml:space="preserve">th timestep of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rPr>
        <w:t xml:space="preserve"> </w:t>
      </w:r>
      <w:r>
        <w:rPr>
          <w:rFonts w:eastAsia="Times New Roman" w:cs="Times New Roman" w:ascii="Times New Roman" w:hAnsi="Times New Roman"/>
        </w:rPr>
      </w:r>
      <w:commentRangeEnd w:id="23"/>
      <w:r>
        <w:commentReference w:id="23"/>
      </w:r>
      <w:r>
        <w:rPr>
          <w:rFonts w:eastAsia="Times New Roman" w:cs="Times New Roman" w:ascii="Times New Roman" w:hAnsi="Times New Roman"/>
        </w:rPr>
        <w:t>is drawn from a Poisson distribution with mean</w:t>
      </w:r>
    </w:p>
    <w:p>
      <w:pPr>
        <w:pStyle w:val="Normal"/>
        <w:spacing w:lineRule="auto" w:line="480"/>
        <w:rPr>
          <w:rFonts w:ascii="Times New Roman" w:hAnsi="Times New Roman" w:eastAsia="Times New Roman" w:cs="Times New Roman"/>
          <w:bCs/>
        </w:rPr>
      </w:pPr>
      <w:r>
        <w:rPr/>
      </w:r>
      <m:oMath xmlns:m="http://schemas.openxmlformats.org/officeDocument/2006/math">
        <m:r>
          <w:rPr>
            <w:rFonts w:ascii="Cambria Math" w:hAnsi="Cambria Math"/>
          </w:rPr>
          <m:t xml:space="preserve">E</m:t>
        </m:r>
        <m:d>
          <m:dPr>
            <m:begChr m:val="("/>
            <m:endChr m:val=")"/>
          </m:dPr>
          <m:e>
            <m:sSubSup>
              <m:e>
                <m:r>
                  <w:rPr>
                    <w:rFonts w:ascii="Cambria Math" w:hAnsi="Cambria Math"/>
                  </w:rPr>
                  <m:t xml:space="preserve">I</m:t>
                </m:r>
              </m:e>
              <m:sub>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i</m:t>
                </m:r>
              </m:sub>
              <m:sup>
                <m:d>
                  <m:dPr>
                    <m:begChr m:val="("/>
                    <m:endChr m:val=")"/>
                  </m:dPr>
                  <m:e>
                    <m:r>
                      <w:rPr>
                        <w:rFonts w:ascii="Cambria Math" w:hAnsi="Cambria Math"/>
                      </w:rPr>
                      <m:t xml:space="preserve">P</m:t>
                    </m:r>
                  </m:e>
                </m:d>
              </m:sup>
            </m:sSubSup>
            <m:r>
              <w:rPr>
                <w:rFonts w:ascii="Cambria Math" w:hAnsi="Cambria Math"/>
              </w:rPr>
              <m:t xml:space="preserve">∨</m:t>
            </m:r>
            <m:sSubSup>
              <m:e>
                <m:d>
                  <m:dPr>
                    <m:begChr m:val="{"/>
                    <m:endChr m:val="}"/>
                  </m:dPr>
                  <m:e>
                    <m:sSubSup>
                      <m:e>
                        <m:r>
                          <w:rPr>
                            <w:rFonts w:ascii="Cambria Math" w:hAnsi="Cambria Math"/>
                          </w:rPr>
                          <m:t xml:space="preserve">I</m:t>
                        </m:r>
                      </m:e>
                      <m:sub>
                        <m:r>
                          <w:rPr>
                            <w:rFonts w:ascii="Cambria Math" w:hAnsi="Cambria Math"/>
                          </w:rPr>
                          <m:t xml:space="preserve">k</m:t>
                        </m:r>
                      </m:sub>
                      <m:sup>
                        <m:d>
                          <m:dPr>
                            <m:begChr m:val="("/>
                            <m:endChr m:val=")"/>
                          </m:dPr>
                          <m:e>
                            <m:r>
                              <w:rPr>
                                <w:rFonts w:ascii="Cambria Math" w:hAnsi="Cambria Math"/>
                              </w:rPr>
                              <m:t xml:space="preserve">P</m:t>
                            </m:r>
                          </m:e>
                        </m:d>
                      </m:sup>
                    </m:sSubSup>
                  </m:e>
                </m:d>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sup>
            </m:sSubSup>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sSup>
              <m:e>
                <m:r>
                  <w:rPr>
                    <w:rFonts w:ascii="Cambria Math" w:hAnsi="Cambria Math"/>
                  </w:rPr>
                  <m:t xml:space="preserve">w</m:t>
                </m:r>
              </m:e>
              <m:sup>
                <m:d>
                  <m:dPr>
                    <m:begChr m:val="("/>
                    <m:endChr m:val=")"/>
                  </m:dPr>
                  <m:e>
                    <m:r>
                      <w:rPr>
                        <w:rFonts w:ascii="Cambria Math" w:hAnsi="Cambria Math"/>
                      </w:rPr>
                      <m:t xml:space="preserve">P</m:t>
                    </m:r>
                  </m:e>
                </m:d>
              </m:sup>
            </m:sSup>
          </m:e>
        </m:d>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nary>
          <m:naryPr>
            <m:chr m:val="∑"/>
          </m:naryPr>
          <m:sub>
            <m:r>
              <w:rPr>
                <w:rFonts w:ascii="Cambria Math" w:hAnsi="Cambria Math"/>
              </w:rPr>
              <m:t xml:space="preserve">s</m:t>
            </m:r>
            <m:r>
              <w:rPr>
                <w:rFonts w:ascii="Cambria Math" w:hAnsi="Cambria Math"/>
              </w:rPr>
              <m:t xml:space="preserve">=</m:t>
            </m:r>
            <m:r>
              <w:rPr>
                <w:rFonts w:ascii="Cambria Math" w:hAnsi="Cambria Math"/>
              </w:rPr>
              <m:t xml:space="preserve">1</m:t>
            </m:r>
          </m:sub>
          <m:sup>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sup>
          <m:e>
            <m:sSubSup>
              <m:e>
                <m:r>
                  <w:rPr>
                    <w:rFonts w:ascii="Cambria Math" w:hAnsi="Cambria Math"/>
                  </w:rPr>
                  <m:t xml:space="preserve">w</m:t>
                </m:r>
              </m:e>
              <m:sub>
                <m:r>
                  <w:rPr>
                    <w:rFonts w:ascii="Cambria Math" w:hAnsi="Cambria Math"/>
                  </w:rPr>
                  <m:t xml:space="preserve">s</m:t>
                </m:r>
              </m:sub>
              <m:sup>
                <m:d>
                  <m:dPr>
                    <m:begChr m:val="("/>
                    <m:endChr m:val=")"/>
                  </m:dPr>
                  <m:e>
                    <m:r>
                      <w:rPr>
                        <w:rFonts w:ascii="Cambria Math" w:hAnsi="Cambria Math"/>
                      </w:rPr>
                      <m:t xml:space="preserve">P</m:t>
                    </m:r>
                  </m:e>
                </m:d>
              </m:sup>
            </m:sSubSup>
            <m:sSubSup>
              <m:e>
                <m:r>
                  <w:rPr>
                    <w:rFonts w:ascii="Cambria Math" w:hAnsi="Cambria Math"/>
                  </w:rPr>
                  <m:t xml:space="preserve">I</m:t>
                </m:r>
              </m:e>
              <m:sub>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s</m:t>
                </m:r>
              </m:sub>
              <m:sup>
                <m:d>
                  <m:dPr>
                    <m:begChr m:val="("/>
                    <m:endChr m:val=")"/>
                  </m:dPr>
                  <m:e>
                    <m:r>
                      <w:rPr>
                        <w:rFonts w:ascii="Cambria Math" w:hAnsi="Cambria Math"/>
                      </w:rPr>
                      <m:t xml:space="preserve">P</m:t>
                    </m:r>
                  </m:e>
                </m:d>
              </m:sup>
            </m:sSubSup>
            <m:r>
              <w:rPr>
                <w:rFonts w:ascii="Cambria Math" w:hAnsi="Cambria Math"/>
              </w:rPr>
              <m:t xml:space="preserve">.</m:t>
            </m:r>
          </m:e>
        </m:nary>
      </m:oMath>
    </w:p>
    <w:p>
      <w:pPr>
        <w:pStyle w:val="Normal"/>
        <w:spacing w:lineRule="auto" w:line="480" w:before="0" w:after="240"/>
        <w:rPr>
          <w:rFonts w:ascii="Times New Roman" w:hAnsi="Times New Roman" w:eastAsia="Times New Roman" w:cs="Times New Roman"/>
          <w:bCs/>
          <w:i/>
          <w:i/>
          <w:iCs/>
        </w:rPr>
      </w:pPr>
      <w:r>
        <w:rPr>
          <w:rFonts w:eastAsia="Times New Roman" w:cs="Times New Roman" w:ascii="Times New Roman" w:hAnsi="Times New Roman"/>
          <w:bCs/>
          <w:i/>
          <w:iCs/>
        </w:rPr>
        <w:t xml:space="preserve">Inference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p>
    <w:p>
      <w:pPr>
        <w:pStyle w:val="Normal"/>
        <w:spacing w:lineRule="auto" w:line="480" w:before="0" w:after="240"/>
        <w:rPr>
          <w:rFonts w:ascii="Times New Roman" w:hAnsi="Times New Roman" w:eastAsia="Times New Roman" w:cs="Times New Roman"/>
          <w:bCs/>
        </w:rPr>
      </w:pPr>
      <w:commentRangeStart w:id="24"/>
      <w:r>
        <w:rPr>
          <w:rFonts w:eastAsia="Times New Roman" w:cs="Times New Roman" w:ascii="Times New Roman" w:hAnsi="Times New Roman"/>
          <w:bCs/>
        </w:rPr>
        <w:t xml:space="preserve">Inference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under the simulation-based method </w:t>
      </w:r>
      <w:del w:id="103" w:author="William Hart" w:date="2023-08-08T13:16:00Z">
        <w:r>
          <w:rPr>
            <w:rFonts w:eastAsia="Times New Roman" w:cs="Times New Roman" w:ascii="Times New Roman" w:hAnsi="Times New Roman"/>
            <w:bCs/>
          </w:rPr>
          <w:delText xml:space="preserve">then </w:delText>
        </w:r>
      </w:del>
      <w:r>
        <w:rPr>
          <w:rFonts w:eastAsia="Times New Roman" w:cs="Times New Roman" w:ascii="Times New Roman" w:hAnsi="Times New Roman"/>
          <w:bCs/>
        </w:rPr>
        <w:t xml:space="preserve">involves repeated simulation of the </w:t>
      </w:r>
      <w:commentRangeStart w:id="25"/>
      <w:r>
        <w:rPr>
          <w:rFonts w:eastAsia="Times New Roman" w:cs="Times New Roman" w:ascii="Times New Roman" w:hAnsi="Times New Roman"/>
          <w:bCs/>
        </w:rPr>
        <w:t>modified</w:t>
      </w:r>
      <w:r>
        <w:rPr>
          <w:rFonts w:eastAsia="Times New Roman" w:cs="Times New Roman" w:ascii="Times New Roman" w:hAnsi="Times New Roman"/>
          <w:bCs/>
        </w:rPr>
      </w:r>
      <w:commentRangeEnd w:id="25"/>
      <w:r>
        <w:commentReference w:id="25"/>
      </w:r>
      <w:r>
        <w:rPr>
          <w:rFonts w:eastAsia="Times New Roman" w:cs="Times New Roman" w:ascii="Times New Roman" w:hAnsi="Times New Roman"/>
          <w:bCs/>
        </w:rPr>
        <w:t xml:space="preserve"> renewal equation model</w:t>
      </w:r>
      <w:ins w:id="104" w:author="William Hart" w:date="2023-08-08T13:16:00Z">
        <w:r>
          <w:rPr>
            <w:rFonts w:eastAsia="Times New Roman" w:cs="Times New Roman" w:ascii="Times New Roman" w:hAnsi="Times New Roman"/>
            <w:bCs/>
          </w:rPr>
          <w:t>, using</w:t>
        </w:r>
      </w:ins>
      <w:del w:id="105" w:author="William Hart" w:date="2023-08-08T13:16:00Z">
        <w:r>
          <w:rPr>
            <w:rFonts w:eastAsia="Times New Roman" w:cs="Times New Roman" w:ascii="Times New Roman" w:hAnsi="Times New Roman"/>
            <w:bCs/>
          </w:rPr>
          <w:delText>.</w:delText>
        </w:r>
      </w:del>
      <w:r>
        <w:rPr>
          <w:rFonts w:eastAsia="Times New Roman" w:cs="Times New Roman" w:ascii="Times New Roman" w:hAnsi="Times New Roman"/>
          <w:bCs/>
        </w:rPr>
        <w:t xml:space="preserve"> </w:t>
      </w:r>
      <w:ins w:id="106" w:author="William Hart" w:date="2023-08-08T13:16:00Z">
        <w:r>
          <w:rPr>
            <w:rFonts w:eastAsia="Times New Roman" w:cs="Times New Roman" w:ascii="Times New Roman" w:hAnsi="Times New Roman"/>
            <w:bCs/>
          </w:rPr>
          <w:t>a</w:t>
        </w:r>
      </w:ins>
      <w:del w:id="107" w:author="William Hart" w:date="2023-08-08T13:16:00Z">
        <w:r>
          <w:rPr>
            <w:rFonts w:eastAsia="Times New Roman" w:cs="Times New Roman" w:ascii="Times New Roman" w:hAnsi="Times New Roman"/>
            <w:bCs/>
          </w:rPr>
          <w:delText>A</w:delText>
        </w:r>
      </w:del>
      <w:r>
        <w:rPr>
          <w:rFonts w:eastAsia="Times New Roman" w:cs="Times New Roman" w:ascii="Times New Roman" w:hAnsi="Times New Roman"/>
          <w:bCs/>
        </w:rPr>
        <w:t>n iterative version of ABC is used.</w:t>
      </w:r>
      <w:r>
        <w:rPr>
          <w:rFonts w:eastAsia="Times New Roman" w:cs="Times New Roman" w:ascii="Times New Roman" w:hAnsi="Times New Roman"/>
          <w:bCs/>
        </w:rPr>
      </w:r>
      <w:commentRangeEnd w:id="24"/>
      <w:r>
        <w:commentReference w:id="24"/>
      </w:r>
      <w:r>
        <w:rPr>
          <w:rFonts w:eastAsia="Times New Roman" w:cs="Times New Roman" w:ascii="Times New Roman" w:hAnsi="Times New Roman"/>
          <w:bCs/>
        </w:rPr>
        <w:t xml:space="preserve"> In short, the </w:t>
      </w:r>
      <w:ins w:id="108" w:author="William Hart" w:date="2023-08-08T13:16:00Z">
        <w:commentRangeStart w:id="26"/>
        <w:r>
          <w:rPr>
            <w:rFonts w:eastAsia="Times New Roman" w:cs="Times New Roman" w:ascii="Times New Roman" w:hAnsi="Times New Roman"/>
            <w:bCs/>
          </w:rPr>
          <w:t xml:space="preserve">forward </w:t>
        </w:r>
      </w:ins>
      <w:del w:id="109" w:author="William Hart" w:date="2023-08-08T13:16:00Z">
        <w:r>
          <w:rPr>
            <w:rFonts w:eastAsia="Times New Roman" w:cs="Times New Roman" w:ascii="Times New Roman" w:hAnsi="Times New Roman"/>
            <w:bCs/>
          </w:rPr>
          <w:delText xml:space="preserve">idea underlying the method is that the </w:delText>
        </w:r>
      </w:del>
      <w:r>
        <w:rPr>
          <w:rFonts w:eastAsia="Times New Roman" w:cs="Times New Roman" w:ascii="Times New Roman" w:hAnsi="Times New Roman"/>
          <w:bCs/>
        </w:rPr>
      </w:r>
      <w:commentRangeEnd w:id="26"/>
      <w:r>
        <w:commentReference w:id="26"/>
      </w:r>
      <w:r>
        <w:rPr>
          <w:rFonts w:eastAsia="Times New Roman" w:cs="Times New Roman" w:ascii="Times New Roman" w:hAnsi="Times New Roman"/>
          <w:bCs/>
        </w:rPr>
        <w:t xml:space="preserve">model is simulated repeatedly in each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with a different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used in each simulation (these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values are sampled independently from the prior, and incidence data for times before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are sampled from matching simulations from earlier weeks). This </w:t>
      </w:r>
      <w:ins w:id="110" w:author="William Hart" w:date="2023-08-08T13:17:00Z">
        <w:r>
          <w:rPr>
            <w:rFonts w:eastAsia="Times New Roman" w:cs="Times New Roman" w:ascii="Times New Roman" w:hAnsi="Times New Roman"/>
            <w:bCs/>
          </w:rPr>
          <w:t>pro</w:t>
        </w:r>
      </w:ins>
      <w:ins w:id="111" w:author="William Hart" w:date="2023-08-08T13:18:00Z">
        <w:r>
          <w:rPr>
            <w:rFonts w:eastAsia="Times New Roman" w:cs="Times New Roman" w:ascii="Times New Roman" w:hAnsi="Times New Roman"/>
            <w:bCs/>
          </w:rPr>
          <w:t xml:space="preserve">cess </w:t>
        </w:r>
      </w:ins>
      <w:r>
        <w:rPr>
          <w:rFonts w:eastAsia="Times New Roman" w:cs="Times New Roman" w:ascii="Times New Roman" w:hAnsi="Times New Roman"/>
          <w:bCs/>
        </w:rPr>
        <w:t xml:space="preserve">is repeated until a fixed number of simulations (denoted </w:t>
      </w:r>
      <w:r>
        <w:rPr/>
      </w:r>
      <m:oMath xmlns:m="http://schemas.openxmlformats.org/officeDocument/2006/math">
        <m:r>
          <w:rPr>
            <w:rFonts w:ascii="Cambria Math" w:hAnsi="Cambria Math"/>
          </w:rPr>
          <m:t xml:space="preserve">M</m:t>
        </m:r>
      </m:oMath>
      <w:r>
        <w:rPr>
          <w:rFonts w:eastAsia="Times New Roman" w:cs="Times New Roman" w:ascii="Times New Roman" w:hAnsi="Times New Roman"/>
          <w:bCs/>
        </w:rPr>
        <w:t xml:space="preserve">) have been run in which the simulated number of cases in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exactly matches the corresponding number of cases in the data, </w:t>
      </w:r>
      <w:r>
        <w:rPr/>
      </w:r>
      <m:oMath xmlns:m="http://schemas.openxmlformats.org/officeDocument/2006/math">
        <m:sSub>
          <m:e>
            <m:r>
              <w:rPr>
                <w:rFonts w:ascii="Cambria Math" w:hAnsi="Cambria Math"/>
              </w:rPr>
              <m:t xml:space="preserve">I</m:t>
            </m:r>
          </m:e>
          <m:sub>
            <m:r>
              <w:rPr>
                <w:rFonts w:ascii="Cambria Math" w:hAnsi="Cambria Math"/>
              </w:rPr>
              <m:t xml:space="preserve">t</m:t>
            </m:r>
          </m:sub>
        </m:sSub>
      </m:oMath>
      <w:r>
        <w:rPr>
          <w:rFonts w:eastAsia="Times New Roman" w:cs="Times New Roman" w:ascii="Times New Roman" w:hAnsi="Times New Roman"/>
          <w:bCs/>
        </w:rPr>
        <w:t xml:space="preserve">. The values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used to generate the matching simulations are then combined into a posterior estimate for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In all of our analyses using the simulation-based method, a value of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1000</m:t>
        </m:r>
      </m:oMath>
      <w:commentRangeStart w:id="27"/>
      <w:r>
        <w:rPr>
          <w:rFonts w:eastAsia="Times New Roman" w:cs="Times New Roman" w:ascii="Times New Roman" w:hAnsi="Times New Roman"/>
        </w:rPr>
        <w:t xml:space="preserve"> was </w:t>
      </w:r>
      <w:r>
        <w:rPr>
          <w:rFonts w:eastAsia="Times New Roman" w:cs="Times New Roman" w:ascii="Times New Roman" w:hAnsi="Times New Roman"/>
        </w:rPr>
      </w:r>
      <w:commentRangeEnd w:id="27"/>
      <w:r>
        <w:commentReference w:id="27"/>
      </w:r>
      <w:r>
        <w:rPr>
          <w:rFonts w:eastAsia="Times New Roman" w:cs="Times New Roman" w:ascii="Times New Roman" w:hAnsi="Times New Roman"/>
        </w:rPr>
        <w:t>used.</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This procedure is then repeated each </w:t>
      </w:r>
      <w:commentRangeStart w:id="28"/>
      <w:r>
        <w:rPr>
          <w:rFonts w:eastAsia="Times New Roman" w:cs="Times New Roman" w:ascii="Times New Roman" w:hAnsi="Times New Roman"/>
          <w:bCs/>
        </w:rPr>
        <w:t>week</w:t>
      </w:r>
      <w:r>
        <w:rPr>
          <w:rFonts w:eastAsia="Times New Roman" w:cs="Times New Roman" w:ascii="Times New Roman" w:hAnsi="Times New Roman"/>
          <w:bCs/>
        </w:rPr>
      </w:r>
      <w:commentRangeEnd w:id="28"/>
      <w:r>
        <w:commentReference w:id="28"/>
      </w:r>
      <w:r>
        <w:rPr>
          <w:rFonts w:eastAsia="Times New Roman" w:cs="Times New Roman" w:ascii="Times New Roman" w:hAnsi="Times New Roman"/>
          <w:bCs/>
        </w:rPr>
        <w:t xml:space="preserve">. Since this approach only involves obtaining matching simulations for a single week at a time,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can be obtained relatively quickly (compared to attempting to match an entire simulation run over multiple weeks to the real-world data, as in standard ABC rejection sampling </w:t>
      </w:r>
      <w:r>
        <w:fldChar w:fldCharType="begin"/>
      </w:r>
      <w:r>
        <w:rPr>
          <w:bCs/>
          <w:rFonts w:eastAsia="Times New Roman" w:cs="Times New Roman" w:ascii="Times New Roman" w:hAnsi="Times New Roman"/>
        </w:rPr>
        <w:instrText>ADDIN ZOTERO_ITEM CSL_CITATION {"citationID":"ENkVydFF","properties":{"formattedCitation":"[29]","plainCitation":"[29]","noteIndex":0},"citationItems":[{"id":1207,"uris":["http://zotero.org/users/local/DdWS7gFn/items/EMBLJNMK"],"itemData":{"id":1207,"type":"article-journal","container-title":"Epidemics","journalAbbreviation":"Epidemics","page":"100368","source":"DOI.org (Crossref)","title":"Approximate Bayesian Computation for infectious disease modelling","volume":"29","author":[{"family":"Minter","given":"Amanda"},{"family":"Retkute","given":"Renata"}],"issued":{"date-parts":[["2019",12]]}}}],"schema":"https://github.com/citation-style-language/schema/raw/master/csl-citation.json"}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[29]</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For a more detailed description of the simulation-based inference method, including an explanation of how cases are distributed between timesteps within the first week in each simulation, see the Supplementary Material. A schematic explaining the steps involved in the inference procedure is shown in Fig S1. </w:t>
      </w:r>
    </w:p>
    <w:p>
      <w:pPr>
        <w:pStyle w:val="Normal"/>
        <w:spacing w:lineRule="auto" w:line="480" w:before="0" w:after="240"/>
        <w:rPr>
          <w:rFonts w:ascii="Times New Roman" w:hAnsi="Times New Roman" w:eastAsia="Times New Roman" w:cs="Times New Roman"/>
          <w:bCs/>
          <w:u w:val="single"/>
        </w:rPr>
      </w:pPr>
      <w:r>
        <w:rPr>
          <w:rFonts w:eastAsia="Times New Roman" w:cs="Times New Roman" w:ascii="Times New Roman" w:hAnsi="Times New Roman"/>
          <w:bCs/>
          <w:u w:val="single"/>
        </w:rPr>
        <w:t>Outbreak datasets</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We consider three outbreak datasets in our analyses. We first test our approach on a simulated dataset. This not only enables us to compare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obtained using the simulation-based approach against analogous estimates using the Cori method, but it also allows us to verify that the simulation-based approach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generates accurate estimates in a setting in which the true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(i.e., the value used to generate the simulated dataset) is known. We then go on to compare outputs from the simulation-based approach and the Cori method using weekly aggregated disease incidence time series for </w:t>
      </w:r>
      <w:commentRangeStart w:id="29"/>
      <w:r>
        <w:rPr>
          <w:rFonts w:eastAsia="Times New Roman" w:cs="Times New Roman" w:ascii="Times New Roman" w:hAnsi="Times New Roman"/>
          <w:bCs/>
        </w:rPr>
        <w:t>influenza</w:t>
      </w:r>
      <w:r>
        <w:rPr>
          <w:rFonts w:eastAsia="Times New Roman" w:cs="Times New Roman" w:ascii="Times New Roman" w:hAnsi="Times New Roman"/>
          <w:bCs/>
        </w:rPr>
      </w:r>
      <w:commentRangeEnd w:id="29"/>
      <w:r>
        <w:commentReference w:id="29"/>
      </w:r>
      <w:r>
        <w:rPr>
          <w:rFonts w:eastAsia="Times New Roman" w:cs="Times New Roman" w:ascii="Times New Roman" w:hAnsi="Times New Roman"/>
          <w:bCs/>
        </w:rPr>
        <w:t xml:space="preserve"> from 2019-20 and 2022-23 in Wales.</w:t>
      </w:r>
    </w:p>
    <w:p>
      <w:pPr>
        <w:pStyle w:val="Normal"/>
        <w:spacing w:lineRule="auto" w:line="480" w:before="0" w:after="240"/>
        <w:rPr>
          <w:rFonts w:ascii="Times New Roman" w:hAnsi="Times New Roman" w:eastAsia="Times New Roman" w:cs="Times New Roman"/>
          <w:bCs/>
          <w:i/>
          <w:i/>
          <w:iCs/>
        </w:rPr>
      </w:pPr>
      <w:r>
        <w:rPr>
          <w:rFonts w:eastAsia="Times New Roman" w:cs="Times New Roman" w:ascii="Times New Roman" w:hAnsi="Times New Roman"/>
          <w:bCs/>
          <w:i/>
          <w:iCs/>
        </w:rPr>
        <w:t>Simulated dataset (Fig 2)</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We generated simulated data using the modified renewal equation, using a very small timestep so that the discretised serial interval is a close approximation to the continuous serial interval. Specifically, a disease incidence time series was generated starting from one initial case (in the first timestep) using a timestep o</w:t>
      </w:r>
      <w:commentRangeStart w:id="30"/>
      <w:r>
        <w:rPr>
          <w:rFonts w:eastAsia="Times New Roman" w:cs="Times New Roman" w:ascii="Times New Roman" w:hAnsi="Times New Roman"/>
          <w:bCs/>
        </w:rPr>
        <w:t xml:space="preserve">f 10 minutes </w:t>
      </w:r>
      <w:r>
        <w:rPr>
          <w:rFonts w:eastAsia="Times New Roman" w:cs="Times New Roman" w:ascii="Times New Roman" w:hAnsi="Times New Roman"/>
          <w:bCs/>
        </w:rPr>
      </w:r>
      <w:commentRangeEnd w:id="30"/>
      <w:r>
        <w:commentReference w:id="30"/>
      </w:r>
      <w:r>
        <w:rPr>
          <w:rFonts w:eastAsia="Times New Roman" w:cs="Times New Roman" w:ascii="Times New Roman" w:hAnsi="Times New Roman"/>
          <w:bCs/>
        </w:rPr>
        <w:t>(</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1,008</m:t>
        </m:r>
      </m:oMath>
      <w:r>
        <w:rPr>
          <w:rFonts w:eastAsia="Times New Roman" w:cs="Times New Roman" w:ascii="Times New Roman" w:hAnsi="Times New Roman"/>
          <w:bCs/>
        </w:rPr>
        <w:t xml:space="preserve">). To generate a classic epidemic curve, the simulation was run for 11 weeks with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1.5</m:t>
        </m:r>
      </m:oMath>
      <w:r>
        <w:rPr>
          <w:rFonts w:eastAsia="Times New Roman" w:cs="Times New Roman" w:ascii="Times New Roman" w:hAnsi="Times New Roman"/>
          <w:bCs/>
        </w:rPr>
        <w:t xml:space="preserve"> for </w:t>
      </w:r>
      <w:r>
        <w:rPr/>
      </w:r>
      <m:oMath xmlns:m="http://schemas.openxmlformats.org/officeDocument/2006/math">
        <m:r>
          <w:rPr>
            <w:rFonts w:ascii="Cambria Math" w:hAnsi="Cambria Math"/>
          </w:rPr>
          <m:t xml:space="preserve">t</m:t>
        </m:r>
        <m:r>
          <w:rPr>
            <w:rFonts w:ascii="Cambria Math" w:hAnsi="Cambria Math"/>
          </w:rPr>
          <m:t xml:space="preserve">&lt;</m:t>
        </m:r>
        <m:r>
          <w:rPr>
            <w:rFonts w:ascii="Cambria Math" w:hAnsi="Cambria Math"/>
          </w:rPr>
          <m:t xml:space="preserve">7</m:t>
        </m:r>
      </m:oMath>
      <w:r>
        <w:rPr>
          <w:rFonts w:eastAsia="Times New Roman" w:cs="Times New Roman" w:ascii="Times New Roman" w:hAnsi="Times New Roman"/>
          <w:bCs/>
        </w:rPr>
        <w:t xml:space="preserve"> weeks and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0.75</m:t>
        </m:r>
      </m:oMath>
      <w:r>
        <w:rPr>
          <w:rFonts w:eastAsia="Times New Roman" w:cs="Times New Roman" w:ascii="Times New Roman" w:hAnsi="Times New Roman"/>
          <w:bCs/>
        </w:rPr>
        <w:t xml:space="preserve"> for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rPr>
        <w:t xml:space="preserve"> </w:t>
      </w:r>
      <w:commentRangeStart w:id="31"/>
      <w:r>
        <w:rPr>
          <w:rFonts w:eastAsia="Times New Roman" w:cs="Times New Roman" w:ascii="Times New Roman" w:hAnsi="Times New Roman"/>
          <w:bCs/>
        </w:rPr>
        <w:t xml:space="preserve">weeks. </w:t>
      </w:r>
      <w:commentRangeEnd w:id="31"/>
      <w:r>
        <w:commentReference w:id="31"/>
      </w:r>
      <w:r>
        <w:rPr>
          <w:rFonts w:eastAsia="Times New Roman" w:cs="Times New Roman" w:ascii="Times New Roman" w:hAnsi="Times New Roman"/>
          <w:bCs/>
        </w:rPr>
      </w:r>
    </w:p>
    <w:p>
      <w:pPr>
        <w:pStyle w:val="Normal"/>
        <w:spacing w:lineRule="auto" w:line="480" w:before="0" w:after="240"/>
        <w:rPr>
          <w:rFonts w:ascii="Times New Roman" w:hAnsi="Times New Roman" w:eastAsia="Times New Roman" w:cs="Times New Roman"/>
          <w:bCs/>
          <w:i/>
          <w:i/>
          <w:iCs/>
        </w:rPr>
      </w:pPr>
      <w:r>
        <w:rPr>
          <w:rFonts w:eastAsia="Times New Roman" w:cs="Times New Roman" w:ascii="Times New Roman" w:hAnsi="Times New Roman"/>
          <w:bCs/>
          <w:i/>
          <w:iCs/>
        </w:rPr>
        <w:t>Influenza in Wales, 2019-20 (Figs 3,4) and 2022-23 (Figs 5,6)</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To demonstrate our approach on real-world data, we considered two disease incidence time series datasets provided by Public Health Wales describing estimated numbers of cases of influenza-like illness (ILI) in Wales each week. The original data comprised the clinical consultation rate per 100,000 individuals in sentinel practices in Wales each week </w:t>
      </w:r>
      <w:r>
        <w:fldChar w:fldCharType="begin"/>
      </w:r>
      <w:r>
        <w:rPr>
          <w:bCs/>
          <w:rFonts w:eastAsia="Times New Roman" w:cs="Times New Roman" w:ascii="Times New Roman" w:hAnsi="Times New Roman"/>
        </w:rPr>
        <w:instrText>ADDIN ZOTERO_ITEM CSL_CITATION {"citationID":"5BQOqgps","properties":{"formattedCitation":"[30]","plainCitation":"[30]","noteIndex":0},"citationItems":[{"id":1179,"uris":["http://zotero.org/users/local/DdWS7gFn/items/PJCBKQJ2"],"itemData":{"id":1179,"type":"report","title":"Weekly influenza and acute respiratory infection surveillance report: Wednesday 22nd February 2023 (covering week 07 2023)","URL":"www.phw.nhs.wales/topics/immunisation-and-vaccines/fluvaccine/weekly-influenza-and-acute-respiratory-infection-report/october-2022-october-2023-flu-season-202223/phw-influenza-surveillance-report-for-2023-week-7pdf/","author":[{"literal":"Public Health Wales"}],"issued":{"date-parts":[["2023"]]}}}],"schema":"https://github.com/citation-style-language/schema/raw/master/csl-citation.json"}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[30]</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The total number of weekly cases was then estimated by multiplying each value in the original data by 31.075 (i.e. scaling these values based on the population size of Wales, which is 3,107,500 </w:t>
      </w:r>
      <w:r>
        <w:fldChar w:fldCharType="begin"/>
      </w:r>
      <w:r>
        <w:rPr>
          <w:bCs/>
          <w:rFonts w:eastAsia="Times New Roman" w:cs="Times New Roman" w:ascii="Times New Roman" w:hAnsi="Times New Roman"/>
        </w:rPr>
        <w:instrText>ADDIN ZOTERO_ITEM CSL_CITATION {"citationID":"7WIEp8eL","properties":{"formattedCitation":"[31]","plainCitation":"[31]","noteIndex":0},"citationItems":[{"id":1181,"uris":["http://zotero.org/users/local/DdWS7gFn/items/HQH4A3CU"],"itemData":{"id":1181,"type":"report","title":"Population and household estimates, Wales: Census 2021","URL":"www.ons.gov.uk/peoplepopulationandcommunity/populationandmigration/populationestimates/bulletins/populationandhouseholdestimateswales/census2021","author":[{"literal":"Office for National Statistics"}],"issued":{"date-parts":[["2021"]]}}}],"schema":"https://github.com/citation-style-language/schema/raw/master/csl-citation.json"}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[31]</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Weekly data were provided from 28 October 2019 to 2 February 2020 (Fig 3A) and 31 October 2022 to 5 February 2023 (Fig 5A). These date ranges each span 14 weeks with high </w:t>
      </w:r>
      <w:commentRangeStart w:id="32"/>
      <w:r>
        <w:rPr>
          <w:rFonts w:eastAsia="Times New Roman" w:cs="Times New Roman" w:ascii="Times New Roman" w:hAnsi="Times New Roman"/>
          <w:bCs/>
        </w:rPr>
        <w:t>ILI burden</w:t>
      </w:r>
      <w:r>
        <w:rPr>
          <w:rFonts w:eastAsia="Times New Roman" w:cs="Times New Roman" w:ascii="Times New Roman" w:hAnsi="Times New Roman"/>
          <w:bCs/>
        </w:rPr>
      </w:r>
      <w:commentRangeEnd w:id="32"/>
      <w:r>
        <w:commentReference w:id="32"/>
      </w:r>
      <w:r>
        <w:rPr>
          <w:rFonts w:eastAsia="Times New Roman" w:cs="Times New Roman" w:ascii="Times New Roman" w:hAnsi="Times New Roman"/>
          <w:bCs/>
        </w:rPr>
        <w:t>.</w:t>
      </w:r>
    </w:p>
    <w:p>
      <w:pPr>
        <w:pStyle w:val="Normal"/>
        <w:spacing w:lineRule="auto" w:line="480" w:before="0" w:after="240"/>
        <w:rPr>
          <w:rFonts w:ascii="Times New Roman" w:hAnsi="Times New Roman" w:eastAsia="Times New Roman" w:cs="Times New Roman"/>
          <w:bCs/>
          <w:u w:val="single"/>
        </w:rPr>
      </w:pPr>
      <w:r>
        <w:rPr>
          <w:rFonts w:eastAsia="Times New Roman" w:cs="Times New Roman" w:ascii="Times New Roman" w:hAnsi="Times New Roman"/>
          <w:bCs/>
          <w:u w:val="single"/>
        </w:rPr>
        <w:t>Serial interval</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Since we analyse influenza outbreak datasets in this study, we assume throughout that the (continuous) serial interval distribution is a gamma distribution with mean 0.37 weeks (2.6 days) and standard deviation 0.19 weeks (1.3 days) </w:t>
      </w:r>
      <w:r>
        <w:fldChar w:fldCharType="begin"/>
      </w:r>
      <w:r>
        <w:rPr>
          <w:bCs/>
          <w:rFonts w:eastAsia="Times New Roman" w:cs="Times New Roman" w:ascii="Times New Roman" w:hAnsi="Times New Roman"/>
        </w:rPr>
        <w:instrText>ADDIN ZOTERO_ITEM CSL_CITATION {"citationID":"04wPXqMd","properties":{"formattedCitation":"[32]","plainCitation":"[32]","noteIndex":0},"citationItems":[{"id":1182,"uris":["http://zotero.org/users/local/DdWS7gFn/items/DDXZXM5W"],"itemData":{"id":1182,"type":"article-journal","container-title":"New England Journal of Medicine","journalAbbreviation":"N Engl J Med","page":"2619-2627","source":"DOI.org (Crossref)","title":"Household transmission of 2009 pandemic Influenza A (H1N1) virus in the United States","volume":"361","author":[{"family":"Cauchemez","given":"Simon"},{"family":"Donnelly","given":"Christl A."},{"family":"Reed","given":"Carrie"},{"family":"Ghani","given":"Azra C."},{"family":"Fraser","given":"Christophe"},{"family":"Kent","given":"Charlotte K."},{"family":"Finelli","given":"Lyn"},{"family":"Ferguson","given":"Neil M."}],"issued":{"date-parts":[["2009",12,31]]}}}],"schema":"https://github.com/citation-style-language/schema/raw/master/csl-citation.json"}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[32]</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While this estimate was derived from household data for pandemic influenza, we expect it to be approximately in line with the serial interval for seasonal influenza (i.e., a mean value of less than one week). </w:t>
      </w:r>
      <w:del w:id="112" w:author="William Hart" w:date="2023-08-08T16:18:00Z">
        <w:r>
          <w:rPr>
            <w:rFonts w:eastAsia="Times New Roman" w:cs="Times New Roman" w:ascii="Times New Roman" w:hAnsi="Times New Roman"/>
            <w:bCs/>
          </w:rPr>
          <w:delText xml:space="preserve">It is therefore sufficient to demonstrate the application of our simulation-based method. </w:delText>
        </w:r>
      </w:del>
      <w:r>
        <w:rPr>
          <w:rFonts w:eastAsia="Times New Roman" w:cs="Times New Roman" w:ascii="Times New Roman" w:hAnsi="Times New Roman"/>
          <w:bCs/>
        </w:rPr>
        <w:t xml:space="preserve">Denoting the probability density function of the serial interval distribution by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rFonts w:eastAsia="Times New Roman" w:cs="Times New Roman" w:ascii="Times New Roman" w:hAnsi="Times New Roman"/>
          <w:bCs/>
        </w:rPr>
        <w:t xml:space="preserve">, then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gamma</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2.34</m:t>
            </m:r>
            <m:r>
              <w:rPr>
                <w:rFonts w:ascii="Cambria Math" w:hAnsi="Cambria Math"/>
              </w:rPr>
              <m:t xml:space="preserve">,</m:t>
            </m:r>
            <m:r>
              <w:rPr>
                <w:rFonts w:ascii="Cambria Math" w:hAnsi="Cambria Math"/>
              </w:rPr>
              <m:t xml:space="preserve">6.30</m:t>
            </m:r>
          </m:e>
        </m:d>
      </m:oMath>
      <w:r>
        <w:rPr>
          <w:rFonts w:eastAsia="Times New Roman" w:cs="Times New Roman" w:ascii="Times New Roman" w:hAnsi="Times New Roman"/>
          <w:bCs/>
          <w:iCs/>
        </w:rPr>
        <w:t>.</w:t>
      </w:r>
      <w:r>
        <w:rPr/>
        <w:commentReference w:id="33"/>
      </w:r>
      <w:ins w:id="113" w:author="Unknown Author" w:date="2023-08-18T23:45:59Z">
        <w:r>
          <w:rPr/>
          <w:commentReference w:id="34"/>
        </w:r>
      </w:ins>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We discretise this distribution into timesteps of length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P</m:t>
            </m:r>
          </m:den>
        </m:f>
      </m:oMath>
      <w:r>
        <w:rPr>
          <w:rFonts w:eastAsia="Times New Roman" w:cs="Times New Roman" w:ascii="Times New Roman" w:hAnsi="Times New Roman"/>
          <w:bCs/>
        </w:rPr>
        <w:t xml:space="preserve"> weeks to obtain </w:t>
      </w:r>
      <w:r>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P</m:t>
                </m:r>
              </m:e>
            </m:d>
          </m:sup>
        </m:sSup>
      </m:oMath>
      <w:r>
        <w:rPr>
          <w:rFonts w:eastAsia="Times New Roman" w:cs="Times New Roman" w:ascii="Times New Roman" w:hAnsi="Times New Roman"/>
          <w:bCs/>
        </w:rPr>
        <w:t xml:space="preserve">. To do this, we adapt the method used by Cori </w:t>
      </w:r>
      <w:r>
        <w:rPr>
          <w:rFonts w:eastAsia="Times New Roman" w:cs="Times New Roman" w:ascii="Times New Roman" w:hAnsi="Times New Roman"/>
          <w:bCs/>
          <w:i/>
          <w:iCs/>
        </w:rPr>
        <w:t xml:space="preserve">et al. </w:t>
      </w:r>
      <w:r>
        <w:fldChar w:fldCharType="begin"/>
      </w:r>
      <w:r>
        <w:rPr>
          <w:i/>
          <w:iCs/>
          <w:bCs/>
          <w:rFonts w:eastAsia="Times New Roman" w:cs="Times New Roman" w:ascii="Times New Roman" w:hAnsi="Times New Roman"/>
        </w:rPr>
        <w:instrText>ADDIN ZOTERO_ITEM CSL_CITATION {"citationID":"zyZbI3Gy","properties":{"formattedCitation":"[4]","plainCitation":"[4]","noteIndex":0},"citationItems":[{"id":663,"uris":["http://zotero.org/users/local/DdWS7gFn/items/K8TP9ALN"],"itemData":{"id":663,"type":"article-journal","container-title":"American Journal of Epidemiology","journalAbbreviation":"Am J Epi","page":"1505-12","title":"A new framework and software to estimate time-varying reproduction numbers during epidemics","volume":"178","author":[{"family":"Cori","given":"Anne"},{"family":"Ferguson","given":"Neil M"},{"family":"Fraser","given":"Christophe"},{"family":"Cauchemez","given":"Simon"}],"issued":{"date-parts":[["2013"]]}}}],"schema":"https://github.com/citation-style-language/schema/raw/master/csl-citation.json"}</w:instrText>
      </w:r>
      <w:r>
        <w:rPr>
          <w:rFonts w:eastAsia="Times New Roman" w:cs="Times New Roman" w:ascii="Times New Roman" w:hAnsi="Times New Roman"/>
          <w:bCs/>
          <w:i/>
          <w:iCs/>
        </w:rPr>
      </w:r>
      <w:r>
        <w:rPr>
          <w:i/>
          <w:iCs/>
          <w:bCs/>
          <w:rFonts w:eastAsia="Times New Roman" w:cs="Times New Roman" w:ascii="Times New Roman" w:hAnsi="Times New Roman"/>
        </w:rPr>
        <w:fldChar w:fldCharType="separate"/>
      </w:r>
      <w:r>
        <w:rPr>
          <w:rFonts w:eastAsia="Times New Roman" w:cs="Times New Roman" w:ascii="Times New Roman" w:hAnsi="Times New Roman"/>
          <w:bCs/>
          <w:i/>
          <w:iCs/>
        </w:rPr>
      </w:r>
      <w:r>
        <w:rPr>
          <w:rFonts w:eastAsia="Times New Roman" w:cs="Times New Roman" w:ascii="Times New Roman" w:hAnsi="Times New Roman"/>
          <w:bCs/>
        </w:rPr>
        <w:t>[4]</w:t>
      </w:r>
      <w:r>
        <w:rPr>
          <w:rFonts w:eastAsia="Times New Roman" w:cs="Times New Roman" w:ascii="Times New Roman" w:hAnsi="Times New Roman"/>
          <w:bCs/>
          <w:i/>
          <w:iCs/>
        </w:rPr>
      </w:r>
      <w:r>
        <w:rPr>
          <w:i/>
          <w:iCs/>
          <w:bCs/>
          <w:rFonts w:eastAsia="Times New Roman" w:cs="Times New Roman" w:ascii="Times New Roman" w:hAnsi="Times New Roman"/>
        </w:rPr>
        <w:fldChar w:fldCharType="end"/>
      </w:r>
      <w:r>
        <w:rPr>
          <w:rFonts w:eastAsia="Times New Roman" w:cs="Times New Roman" w:ascii="Times New Roman" w:hAnsi="Times New Roman"/>
          <w:bCs/>
        </w:rPr>
        <w:t xml:space="preserve"> in which the serial interval distribution is discretised into timesteps of length one. Specifically, we set</w:t>
      </w:r>
    </w:p>
    <w:p>
      <w:pPr>
        <w:pStyle w:val="Normal"/>
        <w:spacing w:lineRule="auto" w:line="480" w:before="0" w:after="240"/>
        <w:rPr>
          <w:rFonts w:ascii="Times New Roman" w:hAnsi="Times New Roman" w:eastAsia="Times New Roman" w:cs="Times New Roman"/>
        </w:rPr>
      </w:pPr>
      <w:r>
        <w:rPr/>
      </w:r>
      <m:oMath xmlns:m="http://schemas.openxmlformats.org/officeDocument/2006/math">
        <m:sSubSup>
          <m:e>
            <m:r>
              <w:rPr>
                <w:rFonts w:ascii="Cambria Math" w:hAnsi="Cambria Math"/>
              </w:rPr>
              <m:t xml:space="preserve">w</m:t>
            </m:r>
          </m:e>
          <m:sub>
            <m:r>
              <w:rPr>
                <w:rFonts w:ascii="Cambria Math" w:hAnsi="Cambria Math"/>
              </w:rPr>
              <m:t xml:space="preserve">k</m:t>
            </m:r>
          </m:sub>
          <m:sup>
            <m:d>
              <m:dPr>
                <m:begChr m:val="("/>
                <m:endChr m:val=")"/>
              </m:dPr>
              <m:e>
                <m:r>
                  <w:rPr>
                    <w:rFonts w:ascii="Cambria Math" w:hAnsi="Cambria Math"/>
                  </w:rPr>
                  <m:t xml:space="preserve">P</m:t>
                </m:r>
              </m:e>
            </m:d>
          </m:sup>
        </m:sSubSup>
        <m:r>
          <w:rPr>
            <w:rFonts w:ascii="Cambria Math" w:hAnsi="Cambria Math"/>
          </w:rPr>
          <m:t xml:space="preserve">=</m:t>
        </m:r>
        <m:nary>
          <m:naryPr>
            <m:chr m:val="∫"/>
          </m:naryPr>
          <m:sub>
            <m:f>
              <m:fPr>
                <m:type m:val="lin"/>
              </m:fPr>
              <m:num>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num>
              <m:den>
                <m:r>
                  <w:rPr>
                    <w:rFonts w:ascii="Cambria Math" w:hAnsi="Cambria Math"/>
                  </w:rPr>
                  <m:t xml:space="preserve">P</m:t>
                </m:r>
              </m:den>
            </m:f>
          </m:sub>
          <m:sup>
            <m:f>
              <m:fPr>
                <m:type m:val="lin"/>
              </m:fPr>
              <m:num>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num>
              <m:den>
                <m:r>
                  <w:rPr>
                    <w:rFonts w:ascii="Cambria Math" w:hAnsi="Cambria Math"/>
                  </w:rPr>
                  <m:t xml:space="preserve">P</m:t>
                </m:r>
              </m:den>
            </m:f>
          </m:sup>
          <m:e>
            <m:r>
              <w:rPr>
                <w:rFonts w:ascii="Cambria Math" w:hAnsi="Cambria Math"/>
              </w:rPr>
              <m:t xml:space="preserve">g</m:t>
            </m:r>
            <m:d>
              <m:dPr>
                <m:begChr m:val="("/>
                <m:endChr m:val=")"/>
              </m:dPr>
              <m:e>
                <m:r>
                  <w:rPr>
                    <w:rFonts w:ascii="Cambria Math" w:hAnsi="Cambria Math"/>
                  </w:rPr>
                  <m:t xml:space="preserve">u</m:t>
                </m:r>
              </m:e>
            </m:d>
            <m:d>
              <m:dPr>
                <m:begChr m:val="("/>
                <m:endChr m:val=")"/>
              </m:dPr>
              <m:e>
                <m:r>
                  <w:rPr>
                    <w:rFonts w:ascii="Cambria Math" w:hAnsi="Cambria Math"/>
                  </w:rPr>
                  <m:t xml:space="preserve">P</m:t>
                </m:r>
                <m:r>
                  <w:rPr>
                    <w:rFonts w:ascii="Cambria Math" w:hAnsi="Cambria Math"/>
                  </w:rPr>
                  <m:t xml:space="preserve">−</m:t>
                </m:r>
                <m:sSup>
                  <m:e>
                    <m:r>
                      <w:rPr>
                        <w:rFonts w:ascii="Cambria Math" w:hAnsi="Cambria Math"/>
                      </w:rPr>
                      <m:t xml:space="preserve">P</m:t>
                    </m:r>
                  </m:e>
                  <m:sup>
                    <m:r>
                      <w:rPr>
                        <w:rFonts w:ascii="Cambria Math" w:hAnsi="Cambria Math"/>
                      </w:rPr>
                      <m:t xml:space="preserve">2</m:t>
                    </m:r>
                  </m:sup>
                </m:sSup>
                <m:d>
                  <m:dPr>
                    <m:begChr m:val="|"/>
                    <m:endChr m:val="|"/>
                  </m:dPr>
                  <m:e>
                    <m:r>
                      <w:rPr>
                        <w:rFonts w:ascii="Cambria Math" w:hAnsi="Cambria Math"/>
                      </w:rPr>
                      <m:t xml:space="preserve">u</m:t>
                    </m:r>
                    <m:r>
                      <w:rPr>
                        <w:rFonts w:ascii="Cambria Math" w:hAnsi="Cambria Math"/>
                      </w:rPr>
                      <m:t xml:space="preserve">−</m:t>
                    </m:r>
                    <m:f>
                      <m:num>
                        <m:r>
                          <w:rPr>
                            <w:rFonts w:ascii="Cambria Math" w:hAnsi="Cambria Math"/>
                          </w:rPr>
                          <m:t xml:space="preserve">k</m:t>
                        </m:r>
                      </m:num>
                      <m:den>
                        <m:r>
                          <w:rPr>
                            <w:rFonts w:ascii="Cambria Math" w:hAnsi="Cambria Math"/>
                          </w:rPr>
                          <m:t xml:space="preserve">P</m:t>
                        </m:r>
                      </m:den>
                    </m:f>
                  </m:e>
                </m:d>
              </m:e>
            </m:d>
          </m:e>
        </m:nary>
        <m:r>
          <w:rPr>
            <w:rFonts w:ascii="Cambria Math" w:hAnsi="Cambria Math"/>
          </w:rPr>
          <m:t xml:space="preserve">d</m:t>
        </m:r>
        <m:r>
          <w:rPr>
            <w:rFonts w:ascii="Cambria Math" w:hAnsi="Cambria Math"/>
          </w:rPr>
          <m:t xml:space="preserve">u</m:t>
        </m:r>
        <m:r>
          <w:rPr>
            <w:rFonts w:ascii="Cambria Math" w:hAnsi="Cambria Math"/>
          </w:rPr>
          <m:t xml:space="preserve">,</m:t>
        </m:r>
        <m:r>
          <w:rPr>
            <w:rFonts w:ascii="Cambria Math" w:hAnsi="Cambria Math"/>
          </w:rPr>
          <m:t xml:space="preserve">for</m:t>
        </m:r>
        <m:r>
          <w:rPr>
            <w:rFonts w:ascii="Cambria Math" w:hAnsi="Cambria Math"/>
          </w:rPr>
          <m:t xml:space="preserve">k</m:t>
        </m:r>
        <m:r>
          <w:rPr>
            <w:rFonts w:ascii="Cambria Math" w:hAnsi="Cambria Math"/>
          </w:rPr>
          <m:t xml:space="preserve">=</m:t>
        </m:r>
        <m:r>
          <w:rPr>
            <w:rFonts w:ascii="Cambria Math" w:hAnsi="Cambria Math"/>
          </w:rPr>
          <m:t xml:space="preserve">2,3,4</m:t>
        </m:r>
        <m:r>
          <w:rPr>
            <w:rFonts w:ascii="Cambria Math" w:hAnsi="Cambria Math"/>
          </w:rPr>
          <m:t xml:space="preserve">,</m:t>
        </m:r>
        <m:r>
          <w:rPr>
            <w:rFonts w:ascii="Cambria Math" w:hAnsi="Cambria Math"/>
          </w:rPr>
          <m:t xml:space="preserve">…</m:t>
        </m:r>
      </m:oMath>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rPr>
        <w:t xml:space="preserve">as derived in the Supplementary Material. We then choose </w:t>
      </w:r>
      <w:r>
        <w:rPr/>
      </w:r>
      <m:oMath xmlns:m="http://schemas.openxmlformats.org/officeDocument/2006/math">
        <m:sSubSup>
          <m:e>
            <m:r>
              <w:rPr>
                <w:rFonts w:ascii="Cambria Math" w:hAnsi="Cambria Math"/>
              </w:rPr>
              <m:t xml:space="preserve">w</m:t>
            </m:r>
          </m:e>
          <m:sub>
            <m:r>
              <w:rPr>
                <w:rFonts w:ascii="Cambria Math" w:hAnsi="Cambria Math"/>
              </w:rPr>
              <m:t xml:space="preserve">1</m:t>
            </m:r>
          </m:sub>
          <m:sup>
            <m:d>
              <m:dPr>
                <m:begChr m:val="("/>
                <m:endChr m:val=")"/>
              </m:dPr>
              <m:e>
                <m:r>
                  <w:rPr>
                    <w:rFonts w:ascii="Cambria Math" w:hAnsi="Cambria Math"/>
                  </w:rPr>
                  <m:t xml:space="preserve">P</m:t>
                </m:r>
              </m:e>
            </m:d>
          </m:sup>
        </m:sSubSup>
      </m:oMath>
      <w:r>
        <w:rPr>
          <w:rFonts w:eastAsia="Times New Roman" w:cs="Times New Roman" w:ascii="Times New Roman" w:hAnsi="Times New Roman"/>
        </w:rPr>
        <w:t xml:space="preserve"> so that </w:t>
      </w:r>
      <w:r>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P</m:t>
                </m:r>
              </m:e>
            </m:d>
          </m:sup>
        </m:sSup>
      </m:oMath>
      <w:r>
        <w:rPr>
          <w:rFonts w:eastAsia="Times New Roman" w:cs="Times New Roman" w:ascii="Times New Roman" w:hAnsi="Times New Roman"/>
          <w:b/>
        </w:rPr>
        <w:t xml:space="preserve"> </w:t>
      </w:r>
      <w:r>
        <w:rPr>
          <w:rFonts w:eastAsia="Times New Roman" w:cs="Times New Roman" w:ascii="Times New Roman" w:hAnsi="Times New Roman"/>
          <w:bCs/>
        </w:rPr>
        <w:t>is a valid probability distribution</w:t>
      </w:r>
      <w:r>
        <w:rPr>
          <w:rFonts w:eastAsia="Times New Roman" w:cs="Times New Roman" w:ascii="Times New Roman" w:hAnsi="Times New Roman"/>
        </w:rPr>
        <w:t xml:space="preserve"> (i.e., the sum of </w:t>
      </w:r>
      <w:r>
        <w:rPr>
          <w:rFonts w:eastAsia="Times New Roman" w:cs="Times New Roman" w:ascii="Times New Roman" w:hAnsi="Times New Roman"/>
          <w:bCs/>
        </w:rPr>
        <w:t xml:space="preserve">the entries of </w:t>
      </w:r>
      <w:r>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P</m:t>
                </m:r>
              </m:e>
            </m:d>
          </m:sup>
        </m:sSup>
      </m:oMath>
      <w:r>
        <w:rPr>
          <w:rFonts w:eastAsia="Times New Roman" w:cs="Times New Roman" w:ascii="Times New Roman" w:hAnsi="Times New Roman"/>
          <w:b/>
        </w:rPr>
        <w:t xml:space="preserve"> </w:t>
      </w:r>
      <w:r>
        <w:rPr>
          <w:rFonts w:eastAsia="Times New Roman" w:cs="Times New Roman" w:ascii="Times New Roman" w:hAnsi="Times New Roman"/>
          <w:bCs/>
        </w:rPr>
        <w:t xml:space="preserve">is one). The rationale for normalising </w:t>
      </w:r>
      <w:r>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P</m:t>
                </m:r>
              </m:e>
            </m:d>
          </m:sup>
        </m:sSup>
      </m:oMath>
      <w:r>
        <w:rPr>
          <w:rFonts w:eastAsia="Times New Roman" w:cs="Times New Roman" w:ascii="Times New Roman" w:hAnsi="Times New Roman"/>
          <w:b/>
        </w:rPr>
        <w:t xml:space="preserve"> </w:t>
      </w:r>
      <w:r>
        <w:rPr>
          <w:rFonts w:eastAsia="Times New Roman" w:cs="Times New Roman" w:ascii="Times New Roman" w:hAnsi="Times New Roman"/>
          <w:bCs/>
        </w:rPr>
        <w:t xml:space="preserve">in this way is that same-timestep </w:t>
      </w:r>
      <w:commentRangeStart w:id="35"/>
      <w:r>
        <w:rPr>
          <w:rFonts w:eastAsia="Times New Roman" w:cs="Times New Roman" w:ascii="Times New Roman" w:hAnsi="Times New Roman"/>
          <w:bCs/>
        </w:rPr>
        <w:t xml:space="preserve">infections </w:t>
      </w:r>
      <w:r>
        <w:rPr>
          <w:rFonts w:eastAsia="Times New Roman" w:cs="Times New Roman" w:ascii="Times New Roman" w:hAnsi="Times New Roman"/>
          <w:bCs/>
        </w:rPr>
      </w:r>
      <w:commentRangeEnd w:id="35"/>
      <w:r>
        <w:commentReference w:id="35"/>
      </w:r>
      <w:r>
        <w:rPr>
          <w:rFonts w:eastAsia="Times New Roman" w:cs="Times New Roman" w:ascii="Times New Roman" w:hAnsi="Times New Roman"/>
          <w:bCs/>
        </w:rPr>
        <w:t xml:space="preserve">are not possible in the renewal equation model. Our approach involves assigning </w:t>
      </w:r>
      <w:ins w:id="114" w:author="William Hart" w:date="2023-08-08T16:22:00Z">
        <w:commentRangeStart w:id="36"/>
        <w:r>
          <w:rPr>
            <w:rFonts w:eastAsia="Times New Roman" w:cs="Times New Roman" w:ascii="Times New Roman" w:hAnsi="Times New Roman"/>
            <w:bCs/>
          </w:rPr>
          <w:t xml:space="preserve">all </w:t>
        </w:r>
      </w:ins>
      <w:r>
        <w:rPr>
          <w:rFonts w:eastAsia="Times New Roman" w:cs="Times New Roman" w:ascii="Times New Roman" w:hAnsi="Times New Roman"/>
          <w:bCs/>
        </w:rPr>
      </w:r>
      <w:commentRangeEnd w:id="36"/>
      <w:r>
        <w:commentReference w:id="36"/>
      </w:r>
      <w:r>
        <w:rPr>
          <w:rFonts w:eastAsia="Times New Roman" w:cs="Times New Roman" w:ascii="Times New Roman" w:hAnsi="Times New Roman"/>
          <w:bCs/>
        </w:rPr>
        <w:t xml:space="preserve">probability density near zero in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rFonts w:eastAsia="Times New Roman" w:cs="Times New Roman" w:ascii="Times New Roman" w:hAnsi="Times New Roman"/>
          <w:bCs/>
        </w:rPr>
        <w:t xml:space="preserve"> to </w:t>
      </w:r>
      <w:r>
        <w:rPr/>
      </w:r>
      <m:oMath xmlns:m="http://schemas.openxmlformats.org/officeDocument/2006/math">
        <m:sSubSup>
          <m:e>
            <m:r>
              <w:rPr>
                <w:rFonts w:ascii="Cambria Math" w:hAnsi="Cambria Math"/>
              </w:rPr>
              <m:t xml:space="preserve">w</m:t>
            </m:r>
          </m:e>
          <m:sub>
            <m:r>
              <w:rPr>
                <w:rFonts w:ascii="Cambria Math" w:hAnsi="Cambria Math"/>
              </w:rPr>
              <m:t xml:space="preserve">1</m:t>
            </m:r>
          </m:sub>
          <m:sup>
            <m:d>
              <m:dPr>
                <m:begChr m:val="("/>
                <m:endChr m:val=")"/>
              </m:dPr>
              <m:e>
                <m:r>
                  <w:rPr>
                    <w:rFonts w:ascii="Cambria Math" w:hAnsi="Cambria Math"/>
                  </w:rPr>
                  <m:t xml:space="preserve">P</m:t>
                </m:r>
              </m:e>
            </m:d>
          </m:sup>
        </m:sSubSup>
      </m:oMath>
      <w:r>
        <w:rPr>
          <w:rFonts w:eastAsia="Times New Roman" w:cs="Times New Roman" w:ascii="Times New Roman" w:hAnsi="Times New Roman"/>
        </w:rPr>
        <w:t xml:space="preserve">, which is the shortest possible serial interval in the model. </w:t>
      </w:r>
    </w:p>
    <w:p>
      <w:pPr>
        <w:pStyle w:val="Normal"/>
        <w:spacing w:lineRule="auto" w:line="480" w:before="0" w:after="240"/>
        <w:jc w:val="center"/>
        <w:rPr>
          <w:rFonts w:ascii="Times New Roman" w:hAnsi="Times New Roman" w:eastAsia="Times New Roman" w:cs="Times New Roman"/>
          <w:b/>
          <w:b/>
          <w:u w:val="single"/>
        </w:rPr>
      </w:pPr>
      <w:r>
        <w:rPr>
          <w:rFonts w:eastAsia="Times New Roman" w:cs="Times New Roman" w:ascii="Times New Roman" w:hAnsi="Times New Roman"/>
          <w:b/>
          <w:u w:val="single"/>
        </w:rPr>
        <w:t>Results</w:t>
      </w:r>
    </w:p>
    <w:p>
      <w:pPr>
        <w:pStyle w:val="Normal"/>
        <w:spacing w:lineRule="auto" w:line="480" w:before="0" w:after="240"/>
        <w:rPr>
          <w:rFonts w:ascii="Times New Roman" w:hAnsi="Times New Roman" w:eastAsia="Times New Roman" w:cs="Times New Roman"/>
          <w:u w:val="single"/>
        </w:rPr>
      </w:pPr>
      <w:r>
        <w:rPr>
          <w:rFonts w:eastAsia="Times New Roman" w:cs="Times New Roman" w:ascii="Times New Roman" w:hAnsi="Times New Roman"/>
          <w:u w:val="single"/>
        </w:rPr>
        <w:t>Simulated dataset</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rPr>
        <w:t>We first considered the simulated disease incidence time series dataset in which the incidence data are aggregated into weekly counts (Fig 2A). However, since this dataset was generated using a serial interval for influenza, transmission occurred on a timescale less than one week. The discretised serial interval is shown</w:t>
      </w:r>
      <w:ins w:id="115" w:author="William Hart" w:date="2023-08-08T16:29:00Z">
        <w:r>
          <w:rPr>
            <w:rFonts w:eastAsia="Times New Roman" w:cs="Times New Roman" w:ascii="Times New Roman" w:hAnsi="Times New Roman"/>
          </w:rPr>
          <w:t xml:space="preserve"> in Fig 2B, both</w:t>
        </w:r>
      </w:ins>
      <w:r>
        <w:rPr>
          <w:rFonts w:eastAsia="Times New Roman" w:cs="Times New Roman" w:ascii="Times New Roman" w:hAnsi="Times New Roman"/>
        </w:rPr>
        <w:t xml:space="preserve"> with a weekly timestep for use with the Cori method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rPr>
        <w:t xml:space="preserve">; </w:t>
      </w:r>
      <w:del w:id="116" w:author="William Hart" w:date="2023-08-08T16:29:00Z">
        <w:r>
          <w:rPr>
            <w:rFonts w:eastAsia="Times New Roman" w:cs="Times New Roman" w:ascii="Times New Roman" w:hAnsi="Times New Roman"/>
          </w:rPr>
          <w:delText>Fig 2B</w:delText>
        </w:r>
      </w:del>
      <w:ins w:id="117" w:author="Unknown Author" w:date="2023-08-18T23:54:46Z">
        <w:r>
          <w:rPr/>
          <w:commentReference w:id="37"/>
        </w:r>
      </w:ins>
      <w:del w:id="118" w:author="William Hart" w:date="2023-08-08T16:29:00Z">
        <w:r>
          <w:rPr>
            <w:rFonts w:eastAsia="Times New Roman" w:cs="Times New Roman" w:ascii="Times New Roman" w:hAnsi="Times New Roman"/>
          </w:rPr>
          <w:delText xml:space="preserve"> – </w:delText>
        </w:r>
      </w:del>
      <w:r>
        <w:rPr>
          <w:rFonts w:eastAsia="Times New Roman" w:cs="Times New Roman" w:ascii="Times New Roman" w:hAnsi="Times New Roman"/>
        </w:rPr>
        <w:t>blue) and with a daily timestep for use with the simulation-based method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rPr>
        <w:t xml:space="preserve">; </w:t>
      </w:r>
      <w:del w:id="119" w:author="William Hart" w:date="2023-08-08T16:29:00Z">
        <w:r>
          <w:rPr>
            <w:rFonts w:eastAsia="Times New Roman" w:cs="Times New Roman" w:ascii="Times New Roman" w:hAnsi="Times New Roman"/>
          </w:rPr>
          <w:delText xml:space="preserve">Fig 2B </w:delText>
        </w:r>
      </w:del>
      <w:ins w:id="120" w:author="Unknown Author" w:date="2023-08-18T23:55:20Z">
        <w:r>
          <w:rPr/>
          <w:commentReference w:id="38"/>
        </w:r>
      </w:ins>
      <w:del w:id="121" w:author="William Hart" w:date="2023-08-08T16:29:00Z">
        <w:r>
          <w:rPr>
            <w:rFonts w:eastAsia="Times New Roman" w:cs="Times New Roman" w:ascii="Times New Roman" w:hAnsi="Times New Roman"/>
          </w:rPr>
          <w:delText xml:space="preserve">– </w:delText>
        </w:r>
      </w:del>
      <w:r>
        <w:rPr>
          <w:rFonts w:eastAsia="Times New Roman" w:cs="Times New Roman" w:ascii="Times New Roman" w:hAnsi="Times New Roman"/>
        </w:rPr>
        <w:t xml:space="preserve">red). Since the renewal equation model underlying both the Cori method and our simulation-based approach does not allow </w:t>
      </w:r>
      <w:r>
        <w:rPr>
          <w:rFonts w:eastAsia="Times New Roman" w:cs="Times New Roman" w:ascii="Times New Roman" w:hAnsi="Times New Roman"/>
          <w:bCs/>
        </w:rPr>
        <w:t>individuals appearing in the incidence data to generate new cases in the same timestep,</w:t>
      </w:r>
      <w:r>
        <w:rPr>
          <w:rFonts w:eastAsia="Times New Roman" w:cs="Times New Roman" w:ascii="Times New Roman" w:hAnsi="Times New Roman"/>
        </w:rPr>
        <w:t xml:space="preserve"> only the simulation-based approach allows within-week realised serial intervals.</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rPr>
        <w:t xml:space="preserve">We applied both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inference methods to the simulated dataset, finding that the simulation-based approach generates more accurate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than the Cori method in this scenario (Fig 2C). The percentage error in the estimated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each week using the simulation-based approach (compared to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used to generate the dataset) is shown in Fig 2D. T</w:t>
      </w:r>
      <w:commentRangeStart w:id="39"/>
      <w:r>
        <w:rPr>
          <w:rFonts w:eastAsia="Times New Roman" w:cs="Times New Roman" w:ascii="Times New Roman" w:hAnsi="Times New Roman"/>
        </w:rPr>
        <w:t>hese error values reflect stochasticity in the number of cases each week in the simulation, which is more substantial when there are fewer cases.</w:t>
      </w:r>
      <w:commentRangeEnd w:id="39"/>
      <w:r>
        <w:commentReference w:id="39"/>
      </w:r>
      <w:r>
        <w:rPr>
          <w:rFonts w:eastAsia="Times New Roman" w:cs="Times New Roman" w:ascii="Times New Roman" w:hAnsi="Times New Roman"/>
        </w:rPr>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rPr>
        <w:t xml:space="preserve">In addition to our main analysis shown in Fig 2, we also conducted other analyses using the simulated dataset. We demonstrated that when the simulation-based method is applied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rPr>
        <w:t xml:space="preserve">, the output is identical to when the Cori method is used to estimate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w:t>
      </w:r>
      <w:ins w:id="122" w:author="William Hart" w:date="2023-08-08T16:44:00Z">
        <w:commentRangeStart w:id="40"/>
        <w:r>
          <w:rPr>
            <w:rFonts w:eastAsia="Times New Roman" w:cs="Times New Roman" w:ascii="Times New Roman" w:hAnsi="Times New Roman"/>
          </w:rPr>
          <w:t>as would be expected, since the assumptions underlying the two methods are identical in this case</w:t>
        </w:r>
      </w:ins>
      <w:r>
        <w:rPr>
          <w:rFonts w:eastAsia="Times New Roman" w:cs="Times New Roman" w:ascii="Times New Roman" w:hAnsi="Times New Roman"/>
        </w:rPr>
      </w:r>
      <w:ins w:id="123" w:author="William Hart" w:date="2023-08-08T16:44:00Z">
        <w:commentRangeEnd w:id="40"/>
        <w:r>
          <w:commentReference w:id="40"/>
        </w:r>
        <w:r>
          <w:rPr>
            <w:rFonts w:eastAsia="Times New Roman" w:cs="Times New Roman" w:ascii="Times New Roman" w:hAnsi="Times New Roman"/>
          </w:rPr>
          <w:t xml:space="preserve">; </w:t>
        </w:r>
      </w:ins>
      <w:r>
        <w:rPr>
          <w:rFonts w:eastAsia="Times New Roman" w:cs="Times New Roman" w:ascii="Times New Roman" w:hAnsi="Times New Roman"/>
        </w:rPr>
        <w:t xml:space="preserve">Fig S2A). We also considered how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estimates obtained using the simulation-based method change when different values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rPr>
        <w:t xml:space="preserve"> are chosen (Fig S2B-D), finding that the method can obtain accurate estimates for relatively small values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rPr>
        <w:t xml:space="preserve"> (using a value of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3</m:t>
        </m:r>
      </m:oMath>
      <w:r>
        <w:rPr>
          <w:rFonts w:eastAsia="Times New Roman" w:cs="Times New Roman" w:ascii="Times New Roman" w:hAnsi="Times New Roman"/>
        </w:rPr>
        <w:t xml:space="preserve"> led to similar errors compared to using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rPr>
        <w:t>).</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before="0" w:after="240"/>
        <w:jc w:val="center"/>
        <w:rPr>
          <w:rFonts w:ascii="Times New Roman" w:hAnsi="Times New Roman" w:eastAsia="Times New Roman" w:cs="Times New Roman"/>
          <w:b/>
          <w:b/>
          <w:sz w:val="20"/>
          <w:szCs w:val="20"/>
        </w:rPr>
      </w:pPr>
      <w:r>
        <w:rPr/>
        <w:drawing>
          <wp:inline distT="0" distB="0" distL="0" distR="0">
            <wp:extent cx="5733415" cy="454215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5733415" cy="4542155"/>
                    </a:xfrm>
                    <a:prstGeom prst="rect">
                      <a:avLst/>
                    </a:prstGeom>
                  </pic:spPr>
                </pic:pic>
              </a:graphicData>
            </a:graphic>
          </wp:inline>
        </w:drawing>
      </w:r>
    </w:p>
    <w:p>
      <w:pPr>
        <w:pStyle w:val="Normal"/>
        <w:spacing w:lineRule="auto" w:line="480" w:before="0" w:after="240"/>
        <w:rPr>
          <w:rFonts w:ascii="Times New Roman" w:hAnsi="Times New Roman" w:eastAsia="Times New Roman" w:cs="Times New Roman"/>
          <w:bCs/>
          <w:sz w:val="20"/>
          <w:szCs w:val="20"/>
        </w:rPr>
      </w:pPr>
      <w:commentRangeStart w:id="41"/>
      <w:r>
        <w:rPr>
          <w:rFonts w:eastAsia="Times New Roman" w:cs="Times New Roman" w:ascii="Times New Roman" w:hAnsi="Times New Roman"/>
          <w:b/>
          <w:sz w:val="20"/>
          <w:szCs w:val="20"/>
        </w:rPr>
        <w:t xml:space="preserve">Figure 2. </w:t>
      </w:r>
      <w:r>
        <w:rPr>
          <w:rFonts w:eastAsia="Times New Roman" w:cs="Times New Roman" w:ascii="Times New Roman" w:hAnsi="Times New Roman"/>
          <w:b/>
          <w:sz w:val="20"/>
          <w:szCs w:val="20"/>
        </w:rPr>
      </w:r>
      <w:ins w:id="124" w:author="Unknown Author" w:date="2023-08-19T00:10:58Z">
        <w:commentRangeEnd w:id="41"/>
        <w:r>
          <w:commentReference w:id="41"/>
        </w:r>
        <w:r>
          <w:rPr/>
          <w:commentReference w:id="42"/>
        </w:r>
      </w:ins>
      <w:r>
        <w:rPr>
          <w:rFonts w:eastAsia="Times New Roman" w:cs="Times New Roman" w:ascii="Times New Roman" w:hAnsi="Times New Roman"/>
          <w:b/>
          <w:sz w:val="20"/>
          <w:szCs w:val="20"/>
        </w:rPr>
        <w:t xml:space="preserve">Estimation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
          <w:sz w:val="20"/>
          <w:szCs w:val="20"/>
        </w:rPr>
        <w:t xml:space="preserve"> from the simulated disease incidence time series dataset. </w:t>
      </w:r>
      <w:r>
        <w:rPr>
          <w:rFonts w:eastAsia="Times New Roman" w:cs="Times New Roman" w:ascii="Times New Roman" w:hAnsi="Times New Roman"/>
          <w:bCs/>
          <w:sz w:val="20"/>
          <w:szCs w:val="20"/>
        </w:rPr>
        <w:t xml:space="preserve">A. The simulated outbreak dataset (blue bars), generated with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1.5</m:t>
        </m:r>
      </m:oMath>
      <w:r>
        <w:rPr>
          <w:rFonts w:eastAsia="Times New Roman" w:cs="Times New Roman" w:ascii="Times New Roman" w:hAnsi="Times New Roman"/>
          <w:bCs/>
          <w:sz w:val="20"/>
          <w:szCs w:val="20"/>
        </w:rPr>
        <w:t xml:space="preserve"> for </w:t>
      </w:r>
      <w:r>
        <w:rPr/>
      </w:r>
      <m:oMath xmlns:m="http://schemas.openxmlformats.org/officeDocument/2006/math">
        <m:r>
          <w:rPr>
            <w:rFonts w:ascii="Cambria Math" w:hAnsi="Cambria Math"/>
          </w:rPr>
          <m:t xml:space="preserve">t</m:t>
        </m:r>
        <m:r>
          <w:rPr>
            <w:rFonts w:ascii="Cambria Math" w:hAnsi="Cambria Math"/>
          </w:rPr>
          <m:t xml:space="preserve">&lt;</m:t>
        </m:r>
        <m:r>
          <w:rPr>
            <w:rFonts w:ascii="Cambria Math" w:hAnsi="Cambria Math"/>
          </w:rPr>
          <m:t xml:space="preserve">7</m:t>
        </m:r>
      </m:oMath>
      <w:r>
        <w:rPr>
          <w:rFonts w:eastAsia="Times New Roman" w:cs="Times New Roman" w:ascii="Times New Roman" w:hAnsi="Times New Roman"/>
          <w:bCs/>
          <w:sz w:val="20"/>
          <w:szCs w:val="20"/>
        </w:rPr>
        <w:t xml:space="preserve"> weeks and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0.75</m:t>
        </m:r>
      </m:oMath>
      <w:r>
        <w:rPr>
          <w:rFonts w:eastAsia="Times New Roman" w:cs="Times New Roman" w:ascii="Times New Roman" w:hAnsi="Times New Roman"/>
          <w:bCs/>
          <w:sz w:val="20"/>
          <w:szCs w:val="20"/>
        </w:rPr>
        <w:t xml:space="preserve"> for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sz w:val="20"/>
          <w:szCs w:val="20"/>
        </w:rPr>
        <w:t xml:space="preserve"> weeks (black line). The outbreak is simulated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1,008</m:t>
        </m:r>
      </m:oMath>
      <w:r>
        <w:rPr>
          <w:rFonts w:eastAsia="Times New Roman" w:cs="Times New Roman" w:ascii="Times New Roman" w:hAnsi="Times New Roman"/>
          <w:bCs/>
          <w:sz w:val="20"/>
          <w:szCs w:val="20"/>
        </w:rPr>
        <w:t xml:space="preserve">starting from one initial case in the first timestep, and new cases are then aggregated into weekly case counts. B. The discretised serial interval, for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bCs/>
          <w:sz w:val="20"/>
          <w:szCs w:val="20"/>
        </w:rPr>
        <w:t xml:space="preserve"> (blue) and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sz w:val="20"/>
          <w:szCs w:val="20"/>
        </w:rPr>
        <w:t xml:space="preserve"> (red). C.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using the Cori method (blue) and the novel simulation-based approach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sz w:val="20"/>
          <w:szCs w:val="20"/>
        </w:rPr>
        <w:t xml:space="preserve">; red). Blue and red lines are the mean estimate, and the shaded region represents the 90% credible interval. The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underlying the simulation is shown in black. D. The percentage error in the estimate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eastAsiaTheme="minorEastAsia"/>
          <w:bCs/>
          <w:sz w:val="20"/>
          <w:szCs w:val="20"/>
        </w:rPr>
        <w:t xml:space="preserve"> each week using the simulation-based method. </w:t>
      </w:r>
    </w:p>
    <w:p>
      <w:pPr>
        <w:pStyle w:val="Normal"/>
        <w:spacing w:lineRule="auto" w:line="480" w:before="0" w:after="240"/>
        <w:rPr>
          <w:rFonts w:ascii="Times New Roman" w:hAnsi="Times New Roman" w:eastAsia="Times New Roman" w:cs="Times New Roman"/>
          <w:u w:val="single"/>
        </w:rPr>
      </w:pPr>
      <w:r>
        <w:rPr>
          <w:rFonts w:eastAsia="Times New Roman" w:cs="Times New Roman" w:ascii="Times New Roman" w:hAnsi="Times New Roman"/>
          <w:u w:val="single"/>
        </w:rPr>
        <w:t>Influenza in Wales, 2019-20 and 2022-23</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bCs/>
        </w:rPr>
        <w:t xml:space="preserve">We then </w:t>
      </w:r>
      <w:del w:id="125" w:author="William Hart" w:date="2023-08-08T16:39:00Z">
        <w:r>
          <w:rPr>
            <w:rFonts w:eastAsia="Times New Roman" w:cs="Times New Roman" w:ascii="Times New Roman" w:hAnsi="Times New Roman"/>
            <w:bCs/>
          </w:rPr>
          <w:delText xml:space="preserve">went on to estimate </w:delText>
        </w:r>
      </w:del>
      <w:r>
        <w:rPr/>
      </w:r>
      <m:oMath xmlns:m="http://schemas.openxmlformats.org/officeDocument/2006/math">
        <m:sSub>
          <m:e/>
          <m:sub/>
        </m:sSub>
      </m:oMath>
      <w:del w:id="126" w:author="William Hart" w:date="2023-08-08T16:39:00Z">
        <w:r>
          <w:rPr>
            <w:rFonts w:eastAsia="Times New Roman" w:cs="Times New Roman" w:ascii="Times New Roman" w:hAnsi="Times New Roman"/>
          </w:rPr>
          <w:delText xml:space="preserve"> </w:delText>
        </w:r>
      </w:del>
      <w:ins w:id="127" w:author="William Hart" w:date="2023-08-08T16:39:00Z">
        <w:r>
          <w:rPr>
            <w:rFonts w:eastAsia="Times New Roman" w:cs="Times New Roman" w:ascii="Times New Roman" w:hAnsi="Times New Roman"/>
            <w:bCs/>
          </w:rPr>
          <w:t>considered</w:t>
        </w:r>
      </w:ins>
      <w:ins w:id="128" w:author="William Hart" w:date="2023-08-08T16:38:00Z">
        <w:r>
          <w:rPr>
            <w:rFonts w:eastAsia="Times New Roman" w:cs="Times New Roman" w:ascii="Times New Roman" w:hAnsi="Times New Roman"/>
          </w:rPr>
          <w:t xml:space="preserve"> the</w:t>
        </w:r>
      </w:ins>
      <w:ins w:id="129" w:author="William Hart" w:date="2023-08-08T16:39:00Z">
        <w:r>
          <w:rPr>
            <w:rFonts w:eastAsia="Times New Roman" w:cs="Times New Roman" w:ascii="Times New Roman" w:hAnsi="Times New Roman"/>
          </w:rPr>
          <w:t xml:space="preserve"> two</w:t>
        </w:r>
      </w:ins>
      <w:ins w:id="130" w:author="William Hart" w:date="2023-08-08T16:38:00Z">
        <w:r>
          <w:rPr>
            <w:rFonts w:eastAsia="Times New Roman" w:cs="Times New Roman" w:ascii="Times New Roman" w:hAnsi="Times New Roman"/>
          </w:rPr>
          <w:t xml:space="preserve"> Wales influenza outbreak datasets, again </w:t>
        </w:r>
      </w:ins>
      <w:r>
        <w:rPr>
          <w:rFonts w:eastAsia="Times New Roman" w:cs="Times New Roman" w:ascii="Times New Roman" w:hAnsi="Times New Roman"/>
        </w:rPr>
        <w:t>using</w:t>
      </w:r>
      <w:ins w:id="131" w:author="William Hart" w:date="2023-08-08T16:38:00Z">
        <w:r>
          <w:rPr>
            <w:rFonts w:eastAsia="Times New Roman" w:cs="Times New Roman" w:ascii="Times New Roman" w:hAnsi="Times New Roman"/>
          </w:rPr>
          <w:t xml:space="preserve"> both</w:t>
        </w:r>
      </w:ins>
      <w:r>
        <w:rPr>
          <w:rFonts w:eastAsia="Times New Roman" w:cs="Times New Roman" w:ascii="Times New Roman" w:hAnsi="Times New Roman"/>
        </w:rPr>
        <w:t xml:space="preserve"> the Cori and simulation-based methods</w:t>
      </w:r>
      <w:ins w:id="132" w:author="William Hart" w:date="2023-08-08T16:39:00Z">
        <w:r>
          <w:rPr>
            <w:rFonts w:eastAsia="Times New Roman" w:cs="Times New Roman" w:ascii="Times New Roman" w:hAnsi="Times New Roman"/>
            <w:bCs/>
          </w:rPr>
          <w:t xml:space="preserve"> to estimate </w:t>
        </w:r>
      </w:ins>
      <w:r>
        <w:rPr/>
      </w:r>
      <m:oMath xmlns:m="http://schemas.openxmlformats.org/officeDocument/2006/math">
        <m:sSub>
          <m:e/>
          <m:sub/>
        </m:sSub>
      </m:oMath>
      <w:del w:id="133" w:author="William Hart" w:date="2023-08-08T16:38:00Z">
        <w:r>
          <w:rPr>
            <w:rFonts w:eastAsia="Times New Roman" w:cs="Times New Roman" w:ascii="Times New Roman" w:hAnsi="Times New Roman"/>
          </w:rPr>
          <w:delText xml:space="preserve"> from the Wales influenza outbreak datasets</w:delText>
        </w:r>
      </w:del>
      <w:r>
        <w:rPr>
          <w:rFonts w:eastAsia="Times New Roman" w:cs="Times New Roman" w:ascii="Times New Roman" w:hAnsi="Times New Roman"/>
        </w:rPr>
        <w:t xml:space="preserve">. First, we considered the weekly case counts from the 2019-20 influenza season (Fig 3A). As with the simulated dataset, the simulation-based approach led to different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than the Cori method. We computed the percentage error in the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estimate each week using the simulation-based method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rPr>
        <w:t xml:space="preserve"> (Fig 3C). Since the true underlying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was unknown, the percentage error was computed relative to applying the simulation-based method with a very large value of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168</m:t>
        </m:r>
      </m:oMath>
      <w:r>
        <w:rPr>
          <w:rFonts w:eastAsia="Times New Roman" w:cs="Times New Roman" w:ascii="Times New Roman" w:hAnsi="Times New Roman"/>
        </w:rPr>
        <w:t xml:space="preserve"> (this is representative of the best possible estimate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obtainable from the weekly incidence data; in this case, this is the inferred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estimated with a one-hour timestep). We also </w:t>
      </w:r>
      <w:del w:id="134" w:author="William Hart" w:date="2023-08-08T16:42:00Z">
        <w:r>
          <w:rPr>
            <w:rFonts w:eastAsia="Times New Roman" w:cs="Times New Roman" w:ascii="Times New Roman" w:hAnsi="Times New Roman"/>
          </w:rPr>
          <w:delText xml:space="preserve">showed </w:delText>
        </w:r>
      </w:del>
      <w:ins w:id="135" w:author="William Hart" w:date="2023-08-08T16:42:00Z">
        <w:r>
          <w:rPr>
            <w:rFonts w:eastAsia="Times New Roman" w:cs="Times New Roman" w:ascii="Times New Roman" w:hAnsi="Times New Roman"/>
          </w:rPr>
          <w:t xml:space="preserve">explored </w:t>
        </w:r>
      </w:ins>
      <w:r>
        <w:rPr>
          <w:rFonts w:eastAsia="Times New Roman" w:cs="Times New Roman" w:ascii="Times New Roman" w:hAnsi="Times New Roman"/>
        </w:rPr>
        <w:t xml:space="preserve">how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estimates depend on the value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rPr>
        <w:t xml:space="preserve"> that is used (Fig 4). Estimates obtained using the Cori method and using the simulation-based method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rPr>
        <w:t xml:space="preserve"> were identical (Fig 4A). We again found that a value of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rPr>
        <w:t xml:space="preserve"> is large enough for accurate inference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(Fig 4D).</w:t>
      </w:r>
    </w:p>
    <w:p>
      <w:pPr>
        <w:pStyle w:val="Normal"/>
        <w:numPr>
          <w:ilvl w:val="0"/>
          <w:numId w:val="0"/>
        </w:numPr>
        <w:spacing w:lineRule="auto" w:line="480"/>
        <w:ind w:left="0" w:hanging="0"/>
        <w:outlineLvl w:val="0"/>
        <w:rPr>
          <w:rFonts w:ascii="Times New Roman" w:hAnsi="Times New Roman" w:eastAsia="Times New Roman" w:cs="Times New Roman"/>
          <w:bCs/>
        </w:rPr>
      </w:pPr>
      <w:r>
        <w:rPr>
          <w:rFonts w:eastAsia="Times New Roman" w:cs="Times New Roman" w:ascii="Times New Roman" w:hAnsi="Times New Roman"/>
        </w:rPr>
        <w:t xml:space="preserve">The analyses of data from 2019-20 were then repeated for analogous data for 2022-23, with similar results (Figs 5,6). Notably, in all of our analyses, the Cori method led to a higher estimate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than the simulation-based method when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was estimated</w:t>
      </w:r>
      <w:commentRangeStart w:id="43"/>
      <w:r>
        <w:rPr>
          <w:rFonts w:eastAsia="Times New Roman" w:cs="Times New Roman" w:ascii="Times New Roman" w:hAnsi="Times New Roman"/>
        </w:rPr>
        <w:t xml:space="preserve"> </w:t>
      </w:r>
      <w:r>
        <w:rPr>
          <w:rFonts w:eastAsia="Times New Roman" w:cs="Times New Roman" w:ascii="Times New Roman" w:hAnsi="Times New Roman"/>
        </w:rPr>
      </w:r>
      <w:commentRangeEnd w:id="43"/>
      <w:r>
        <w:commentReference w:id="43"/>
      </w:r>
      <w:r>
        <w:rPr>
          <w:rFonts w:eastAsia="Times New Roman" w:cs="Times New Roman" w:ascii="Times New Roman" w:hAnsi="Times New Roman"/>
        </w:rPr>
        <w:t xml:space="preserve">to be greater than one, and a lower estimate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than the simulation-based method when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rPr>
        <w:t xml:space="preserve"> was estimated to be less than one (see Discussion).</w:t>
      </w:r>
    </w:p>
    <w:p>
      <w:pPr>
        <w:pStyle w:val="Normal"/>
        <w:numPr>
          <w:ilvl w:val="0"/>
          <w:numId w:val="0"/>
        </w:numPr>
        <w:spacing w:lineRule="auto" w:line="480"/>
        <w:ind w:left="0" w:hanging="0"/>
        <w:outlineLvl w:val="0"/>
        <w:rPr>
          <w:rFonts w:ascii="Times New Roman" w:hAnsi="Times New Roman" w:eastAsia="Times New Roman" w:cs="Times New Roman"/>
          <w:bCs/>
          <w:color w:val="000000"/>
        </w:rPr>
      </w:pPr>
      <w:r>
        <w:rPr>
          <w:rFonts w:eastAsia="Times New Roman" w:cs="Times New Roman" w:ascii="Times New Roman" w:hAnsi="Times New Roman"/>
          <w:bCs/>
          <w:color w:val="000000"/>
        </w:rPr>
      </w:r>
    </w:p>
    <w:p>
      <w:pPr>
        <w:pStyle w:val="Normal"/>
        <w:numPr>
          <w:ilvl w:val="0"/>
          <w:numId w:val="0"/>
        </w:numPr>
        <w:spacing w:lineRule="auto" w:line="480"/>
        <w:ind w:left="0" w:hanging="0"/>
        <w:outlineLvl w:val="0"/>
        <w:rPr>
          <w:rFonts w:ascii="Times New Roman" w:hAnsi="Times New Roman" w:eastAsia="Times New Roman" w:cs="Times New Roman"/>
          <w:bCs/>
          <w:color w:val="000000"/>
        </w:rPr>
      </w:pPr>
      <w:r>
        <w:rPr/>
        <w:drawing>
          <wp:inline distT="0" distB="0" distL="0" distR="0">
            <wp:extent cx="6048375" cy="262699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6048375" cy="2626995"/>
                    </a:xfrm>
                    <a:prstGeom prst="rect">
                      <a:avLst/>
                    </a:prstGeom>
                  </pic:spPr>
                </pic:pic>
              </a:graphicData>
            </a:graphic>
          </wp:inline>
        </w:drawing>
      </w:r>
    </w:p>
    <w:p>
      <w:pPr>
        <w:pStyle w:val="Normal"/>
        <w:numPr>
          <w:ilvl w:val="0"/>
          <w:numId w:val="0"/>
        </w:numPr>
        <w:spacing w:lineRule="auto" w:line="480"/>
        <w:ind w:left="0" w:hanging="0"/>
        <w:outlineLvl w:val="0"/>
        <w:rPr>
          <w:rFonts w:ascii="Times New Roman" w:hAnsi="Times New Roman" w:eastAsia="Times New Roman" w:cs="Times New Roman"/>
          <w:bCs/>
          <w:sz w:val="20"/>
          <w:szCs w:val="20"/>
        </w:rPr>
      </w:pPr>
      <w:commentRangeStart w:id="44"/>
      <w:r>
        <w:rPr>
          <w:rFonts w:eastAsia="Times New Roman" w:cs="Times New Roman" w:ascii="Times New Roman" w:hAnsi="Times New Roman"/>
          <w:b/>
          <w:sz w:val="20"/>
          <w:szCs w:val="20"/>
        </w:rPr>
        <w:t>Figure 3</w:t>
      </w:r>
      <w:r>
        <w:rPr>
          <w:rFonts w:eastAsia="Times New Roman" w:cs="Times New Roman" w:ascii="Times New Roman" w:hAnsi="Times New Roman"/>
          <w:b/>
          <w:sz w:val="20"/>
          <w:szCs w:val="20"/>
        </w:rPr>
      </w:r>
      <w:ins w:id="136" w:author="Unknown Author" w:date="2023-08-19T00:15:50Z">
        <w:commentRangeEnd w:id="44"/>
        <w:r>
          <w:commentReference w:id="44"/>
        </w:r>
        <w:r>
          <w:rPr/>
          <w:commentReference w:id="45"/>
        </w:r>
      </w:ins>
      <w:r>
        <w:rPr>
          <w:rFonts w:eastAsia="Times New Roman" w:cs="Times New Roman" w:ascii="Times New Roman" w:hAnsi="Times New Roman"/>
          <w:b/>
          <w:sz w:val="20"/>
          <w:szCs w:val="20"/>
        </w:rPr>
        <w:t xml:space="preserve">. Estimation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
          <w:sz w:val="20"/>
          <w:szCs w:val="20"/>
        </w:rPr>
        <w:t xml:space="preserve"> for influenza in Wales, 2019-2020. </w:t>
      </w:r>
      <w:r>
        <w:rPr>
          <w:rFonts w:eastAsia="Times New Roman" w:cs="Times New Roman" w:ascii="Times New Roman" w:hAnsi="Times New Roman"/>
          <w:bCs/>
          <w:sz w:val="20"/>
          <w:szCs w:val="20"/>
        </w:rPr>
        <w:t xml:space="preserve">A. Weekly numbers of ILI cases in Wales from 28 October 2019 to 2 February 2020, estimated from surveillance data collected in sentinel practices. B.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using the Cori method (blue) and the novel simulation-based approach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sz w:val="20"/>
          <w:szCs w:val="20"/>
        </w:rPr>
        <w:t xml:space="preserve">; red). Blue and red lines are the mean estimate, and the shaded region represents the 90% credible interval. C. The percentage error in the estimate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cs="Times New Roman" w:ascii="Times New Roman" w:hAnsi="Times New Roman" w:eastAsiaTheme="minorEastAsia"/>
          <w:bCs/>
          <w:sz w:val="20"/>
          <w:szCs w:val="20"/>
        </w:rPr>
        <w:t xml:space="preserve"> each week using the simulation-based method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 w:cs="Times New Roman" w:ascii="Times New Roman" w:hAnsi="Times New Roman" w:eastAsiaTheme="minorEastAsia"/>
          <w:bCs/>
          <w:sz w:val="20"/>
          <w:szCs w:val="20"/>
        </w:rPr>
        <w:t xml:space="preserve">, compared to using a larger value of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168</m:t>
        </m:r>
      </m:oMath>
      <w:r>
        <w:rPr>
          <w:rFonts w:eastAsia="" w:cs="Times New Roman" w:ascii="Times New Roman" w:hAnsi="Times New Roman" w:eastAsiaTheme="minorEastAsia"/>
          <w:sz w:val="20"/>
          <w:szCs w:val="20"/>
        </w:rPr>
        <w:t xml:space="preserve"> (which corresponds to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cs="Times New Roman" w:ascii="Times New Roman" w:hAnsi="Times New Roman" w:eastAsiaTheme="minorEastAsia"/>
          <w:bCs/>
          <w:sz w:val="20"/>
          <w:szCs w:val="20"/>
        </w:rPr>
        <w:t xml:space="preserve"> with a one-hour timestep).</w:t>
      </w:r>
    </w:p>
    <w:p>
      <w:pPr>
        <w:pStyle w:val="Normal"/>
        <w:numPr>
          <w:ilvl w:val="0"/>
          <w:numId w:val="0"/>
        </w:numPr>
        <w:spacing w:lineRule="auto" w:line="480"/>
        <w:ind w:left="0" w:hanging="0"/>
        <w:outlineLvl w:val="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numPr>
          <w:ilvl w:val="0"/>
          <w:numId w:val="0"/>
        </w:numPr>
        <w:spacing w:lineRule="auto" w:line="480"/>
        <w:ind w:left="0" w:hanging="0"/>
        <w:jc w:val="center"/>
        <w:outlineLvl w:val="0"/>
        <w:rPr>
          <w:rFonts w:ascii="Times New Roman" w:hAnsi="Times New Roman" w:eastAsia="Times New Roman" w:cs="Times New Roman"/>
          <w:b/>
          <w:b/>
          <w:sz w:val="20"/>
          <w:szCs w:val="20"/>
        </w:rPr>
      </w:pPr>
      <w:r>
        <w:rPr/>
        <w:drawing>
          <wp:inline distT="0" distB="0" distL="0" distR="0">
            <wp:extent cx="5385435" cy="538543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tretch>
                      <a:fillRect/>
                    </a:stretch>
                  </pic:blipFill>
                  <pic:spPr bwMode="auto">
                    <a:xfrm>
                      <a:off x="0" y="0"/>
                      <a:ext cx="5385435" cy="5385435"/>
                    </a:xfrm>
                    <a:prstGeom prst="rect">
                      <a:avLst/>
                    </a:prstGeom>
                  </pic:spPr>
                </pic:pic>
              </a:graphicData>
            </a:graphic>
          </wp:inline>
        </w:drawing>
      </w:r>
    </w:p>
    <w:p>
      <w:pPr>
        <w:pStyle w:val="Normal"/>
        <w:numPr>
          <w:ilvl w:val="0"/>
          <w:numId w:val="0"/>
        </w:numPr>
        <w:spacing w:lineRule="auto" w:line="480"/>
        <w:ind w:left="0" w:hanging="0"/>
        <w:outlineLvl w:val="0"/>
        <w:rPr>
          <w:rFonts w:ascii="Times New Roman" w:hAnsi="Times New Roman" w:eastAsia="Times New Roman" w:cs="Times New Roman"/>
          <w:b/>
          <w:b/>
          <w:sz w:val="20"/>
          <w:szCs w:val="20"/>
        </w:rPr>
      </w:pPr>
      <w:commentRangeStart w:id="46"/>
      <w:commentRangeStart w:id="47"/>
      <w:r>
        <w:rPr>
          <w:rFonts w:eastAsia="Times New Roman" w:cs="Times New Roman" w:ascii="Times New Roman" w:hAnsi="Times New Roman"/>
          <w:b/>
          <w:sz w:val="20"/>
          <w:szCs w:val="20"/>
        </w:rPr>
        <w:t xml:space="preserve">Figure 4. </w:t>
      </w:r>
      <w:r>
        <w:rPr>
          <w:rFonts w:eastAsia="Times New Roman" w:cs="Times New Roman" w:ascii="Times New Roman" w:hAnsi="Times New Roman"/>
          <w:b/>
          <w:sz w:val="20"/>
          <w:szCs w:val="20"/>
        </w:rPr>
      </w:r>
      <w:ins w:id="137" w:author="Unknown Author" w:date="2023-08-19T00:18:45Z">
        <w:commentRangeEnd w:id="47"/>
        <w:r>
          <w:commentReference w:id="47"/>
        </w:r>
        <w:r>
          <w:rPr/>
          <w:commentReference w:id="48"/>
        </w:r>
      </w:ins>
      <w:r>
        <w:rPr/>
      </w:r>
      <w:commentRangeEnd w:id="46"/>
      <w:r>
        <w:commentReference w:id="46"/>
      </w:r>
      <w:r>
        <w:rPr>
          <w:rFonts w:eastAsia="Times New Roman" w:cs="Times New Roman" w:ascii="Times New Roman" w:hAnsi="Times New Roman"/>
          <w:b/>
          <w:sz w:val="20"/>
          <w:szCs w:val="20"/>
        </w:rPr>
        <w:t xml:space="preserve">Dependence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
          <w:sz w:val="20"/>
          <w:szCs w:val="20"/>
        </w:rPr>
        <w:t xml:space="preserve"> estimates using the simulation-based method on the value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
          <w:sz w:val="20"/>
          <w:szCs w:val="20"/>
        </w:rPr>
        <w:t xml:space="preserve"> used, for influenza in Wales, 2019-2020. </w:t>
      </w:r>
      <w:r>
        <w:rPr>
          <w:rFonts w:eastAsia="Times New Roman" w:cs="Times New Roman" w:ascii="Times New Roman" w:hAnsi="Times New Roman"/>
          <w:bCs/>
          <w:sz w:val="20"/>
          <w:szCs w:val="20"/>
        </w:rPr>
        <w:t xml:space="preserve">A.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obtained when the Cori method (blue) and the novel simulation-based approach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bCs/>
          <w:sz w:val="20"/>
          <w:szCs w:val="20"/>
        </w:rPr>
        <w:t xml:space="preserve"> (red) are applied to the 2019-20 influenza dataset (Fig 3A). B. Analogous to panel A, but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3</m:t>
        </m:r>
      </m:oMath>
      <w:r>
        <w:rPr>
          <w:rFonts w:eastAsia="Times New Roman" w:cs="Times New Roman" w:ascii="Times New Roman" w:hAnsi="Times New Roman"/>
          <w:bCs/>
          <w:sz w:val="20"/>
          <w:szCs w:val="20"/>
        </w:rPr>
        <w:t xml:space="preserve"> in the simulation-based approach. C. Analogous to panel A, but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5</m:t>
        </m:r>
      </m:oMath>
      <w:r>
        <w:rPr>
          <w:rFonts w:eastAsia="Times New Roman" w:cs="Times New Roman" w:ascii="Times New Roman" w:hAnsi="Times New Roman"/>
          <w:bCs/>
          <w:sz w:val="20"/>
          <w:szCs w:val="20"/>
        </w:rPr>
        <w:t xml:space="preserve"> in the simulation-based approach. D. The average weekly error in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estimates obtained using the simulation-based method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sz w:val="20"/>
          <w:szCs w:val="20"/>
        </w:rPr>
        <w:t xml:space="preserve">, </w:t>
      </w:r>
      <w:r>
        <w:rPr>
          <w:rFonts w:eastAsia="" w:cs="Times New Roman" w:ascii="Times New Roman" w:hAnsi="Times New Roman" w:eastAsiaTheme="minorEastAsia"/>
          <w:bCs/>
          <w:sz w:val="20"/>
          <w:szCs w:val="20"/>
        </w:rPr>
        <w:t xml:space="preserve">compared to using a larger value of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168</m:t>
        </m:r>
      </m:oMath>
      <w:r>
        <w:rPr>
          <w:rFonts w:eastAsia="" w:cs="Times New Roman" w:ascii="Times New Roman" w:hAnsi="Times New Roman" w:eastAsiaTheme="minorEastAsia"/>
          <w:sz w:val="20"/>
          <w:szCs w:val="20"/>
        </w:rPr>
        <w:t xml:space="preserve"> (which corresponds to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cs="Times New Roman" w:ascii="Times New Roman" w:hAnsi="Times New Roman" w:eastAsiaTheme="minorEastAsia"/>
          <w:bCs/>
          <w:sz w:val="20"/>
          <w:szCs w:val="20"/>
        </w:rPr>
        <w:t xml:space="preserve"> with a one-hour timestep).</w:t>
      </w:r>
    </w:p>
    <w:p>
      <w:pPr>
        <w:pStyle w:val="Normal"/>
        <w:numPr>
          <w:ilvl w:val="0"/>
          <w:numId w:val="0"/>
        </w:numPr>
        <w:spacing w:lineRule="auto" w:line="480"/>
        <w:ind w:left="0" w:hanging="0"/>
        <w:outlineLvl w:val="0"/>
        <w:rPr>
          <w:rFonts w:ascii="Times New Roman" w:hAnsi="Times New Roman" w:eastAsia="Times New Roman" w:cs="Times New Roman"/>
          <w:b/>
          <w:b/>
          <w:sz w:val="20"/>
          <w:szCs w:val="20"/>
        </w:rPr>
      </w:pPr>
      <w:r>
        <w:rPr/>
        <w:drawing>
          <wp:inline distT="0" distB="0" distL="0" distR="0">
            <wp:extent cx="5980430" cy="281495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5980430" cy="2814955"/>
                    </a:xfrm>
                    <a:prstGeom prst="rect">
                      <a:avLst/>
                    </a:prstGeom>
                  </pic:spPr>
                </pic:pic>
              </a:graphicData>
            </a:graphic>
          </wp:inline>
        </w:drawing>
      </w:r>
    </w:p>
    <w:p>
      <w:pPr>
        <w:pStyle w:val="Normal"/>
        <w:numPr>
          <w:ilvl w:val="0"/>
          <w:numId w:val="0"/>
        </w:numPr>
        <w:spacing w:lineRule="auto" w:line="480"/>
        <w:ind w:left="0" w:hanging="0"/>
        <w:outlineLvl w:val="0"/>
        <w:rPr>
          <w:rFonts w:ascii="Times New Roman" w:hAnsi="Times New Roman" w:eastAsia="Times New Roman" w:cs="Times New Roman"/>
          <w:bCs/>
          <w:sz w:val="20"/>
          <w:szCs w:val="20"/>
        </w:rPr>
      </w:pPr>
      <w:commentRangeStart w:id="49"/>
      <w:r>
        <w:rPr>
          <w:rFonts w:eastAsia="Times New Roman" w:cs="Times New Roman" w:ascii="Times New Roman" w:hAnsi="Times New Roman"/>
          <w:b/>
          <w:sz w:val="20"/>
          <w:szCs w:val="20"/>
        </w:rPr>
        <w:t xml:space="preserve">Figure 5. </w:t>
      </w:r>
      <w:r>
        <w:rPr>
          <w:rFonts w:eastAsia="Times New Roman" w:cs="Times New Roman" w:ascii="Times New Roman" w:hAnsi="Times New Roman"/>
          <w:b/>
          <w:sz w:val="20"/>
          <w:szCs w:val="20"/>
        </w:rPr>
      </w:r>
      <w:ins w:id="138" w:author="Unknown Author" w:date="2023-08-19T00:19:19Z">
        <w:commentRangeEnd w:id="49"/>
        <w:r>
          <w:commentReference w:id="49"/>
        </w:r>
        <w:r>
          <w:rPr/>
          <w:commentReference w:id="50"/>
        </w:r>
      </w:ins>
      <w:r>
        <w:rPr>
          <w:rFonts w:eastAsia="Times New Roman" w:cs="Times New Roman" w:ascii="Times New Roman" w:hAnsi="Times New Roman"/>
          <w:b/>
          <w:sz w:val="20"/>
          <w:szCs w:val="20"/>
        </w:rPr>
        <w:t xml:space="preserve">Estimation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
          <w:sz w:val="20"/>
          <w:szCs w:val="20"/>
        </w:rPr>
        <w:t xml:space="preserve"> for influenza in Wales, 2022-2023. </w:t>
      </w:r>
      <w:r>
        <w:rPr>
          <w:rFonts w:eastAsia="Times New Roman" w:cs="Times New Roman" w:ascii="Times New Roman" w:hAnsi="Times New Roman"/>
          <w:bCs/>
          <w:sz w:val="20"/>
          <w:szCs w:val="20"/>
        </w:rPr>
        <w:t xml:space="preserve">A. Weekly numbers of ILI cases in Wales from 31 October 2022 to 5 February 2023, estimated from surveillance data collected in sentinel practices. B.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using the Cori method (blue) and the novel simulation-based approach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sz w:val="20"/>
          <w:szCs w:val="20"/>
        </w:rPr>
        <w:t xml:space="preserve">; red). Blue and red lines are the mean estimate, and the shaded region represents the 90% credible interval. C. The percentage error in the estimate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cs="Times New Roman" w:ascii="Times New Roman" w:hAnsi="Times New Roman" w:eastAsiaTheme="minorEastAsia"/>
          <w:bCs/>
          <w:sz w:val="20"/>
          <w:szCs w:val="20"/>
        </w:rPr>
        <w:t xml:space="preserve"> each week using the simulation-based method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 w:cs="Times New Roman" w:ascii="Times New Roman" w:hAnsi="Times New Roman" w:eastAsiaTheme="minorEastAsia"/>
          <w:bCs/>
          <w:sz w:val="20"/>
          <w:szCs w:val="20"/>
        </w:rPr>
        <w:t xml:space="preserve">, compared to using a larger value of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168</m:t>
        </m:r>
      </m:oMath>
      <w:r>
        <w:rPr>
          <w:rFonts w:eastAsia="" w:cs="Times New Roman" w:ascii="Times New Roman" w:hAnsi="Times New Roman" w:eastAsiaTheme="minorEastAsia"/>
          <w:sz w:val="20"/>
          <w:szCs w:val="20"/>
        </w:rPr>
        <w:t xml:space="preserve"> (which corresponds to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cs="Times New Roman" w:ascii="Times New Roman" w:hAnsi="Times New Roman" w:eastAsiaTheme="minorEastAsia"/>
          <w:bCs/>
          <w:sz w:val="20"/>
          <w:szCs w:val="20"/>
        </w:rPr>
        <w:t xml:space="preserve"> with a one-hour timestep).</w:t>
      </w:r>
    </w:p>
    <w:p>
      <w:pPr>
        <w:pStyle w:val="Normal"/>
        <w:numPr>
          <w:ilvl w:val="0"/>
          <w:numId w:val="0"/>
        </w:numPr>
        <w:spacing w:lineRule="auto" w:line="480"/>
        <w:ind w:left="0" w:hanging="0"/>
        <w:jc w:val="center"/>
        <w:outlineLvl w:val="0"/>
        <w:rPr>
          <w:rFonts w:eastAsia="" w:eastAsiaTheme="minorEastAsia"/>
          <w:b/>
          <w:b/>
          <w:sz w:val="20"/>
          <w:szCs w:val="20"/>
        </w:rPr>
      </w:pPr>
      <w:r>
        <w:rPr/>
        <w:drawing>
          <wp:inline distT="0" distB="0" distL="0" distR="0">
            <wp:extent cx="4621530" cy="46482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8"/>
                    <a:stretch>
                      <a:fillRect/>
                    </a:stretch>
                  </pic:blipFill>
                  <pic:spPr bwMode="auto">
                    <a:xfrm>
                      <a:off x="0" y="0"/>
                      <a:ext cx="4621530" cy="4648200"/>
                    </a:xfrm>
                    <a:prstGeom prst="rect">
                      <a:avLst/>
                    </a:prstGeom>
                  </pic:spPr>
                </pic:pic>
              </a:graphicData>
            </a:graphic>
          </wp:inline>
        </w:drawing>
      </w:r>
    </w:p>
    <w:p>
      <w:pPr>
        <w:pStyle w:val="Normal"/>
        <w:numPr>
          <w:ilvl w:val="0"/>
          <w:numId w:val="0"/>
        </w:numPr>
        <w:spacing w:lineRule="auto" w:line="480"/>
        <w:ind w:left="0" w:hanging="0"/>
        <w:outlineLvl w:val="0"/>
        <w:rPr>
          <w:rFonts w:ascii="Times New Roman" w:hAnsi="Times New Roman" w:eastAsia="Times New Roman" w:cs="Times New Roman"/>
          <w:b/>
          <w:b/>
          <w:sz w:val="20"/>
          <w:szCs w:val="20"/>
        </w:rPr>
      </w:pPr>
      <w:commentRangeStart w:id="51"/>
      <w:r>
        <w:rPr>
          <w:rFonts w:eastAsia="Times New Roman" w:cs="Times New Roman" w:ascii="Times New Roman" w:hAnsi="Times New Roman"/>
          <w:b/>
          <w:sz w:val="20"/>
          <w:szCs w:val="20"/>
        </w:rPr>
        <w:t xml:space="preserve">Figure 6. </w:t>
      </w:r>
      <w:r>
        <w:rPr>
          <w:rFonts w:eastAsia="Times New Roman" w:cs="Times New Roman" w:ascii="Times New Roman" w:hAnsi="Times New Roman"/>
          <w:b/>
          <w:sz w:val="20"/>
          <w:szCs w:val="20"/>
        </w:rPr>
      </w:r>
      <w:commentRangeEnd w:id="51"/>
      <w:r>
        <w:commentReference w:id="51"/>
      </w:r>
      <w:r>
        <w:rPr>
          <w:rFonts w:eastAsia="Times New Roman" w:cs="Times New Roman" w:ascii="Times New Roman" w:hAnsi="Times New Roman"/>
          <w:b/>
          <w:sz w:val="20"/>
          <w:szCs w:val="20"/>
        </w:rPr>
        <w:t xml:space="preserve">Dependence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
          <w:sz w:val="20"/>
          <w:szCs w:val="20"/>
        </w:rPr>
        <w:t xml:space="preserve"> estimates using the simulation-based method on the value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
          <w:sz w:val="20"/>
          <w:szCs w:val="20"/>
        </w:rPr>
        <w:t xml:space="preserve"> used, for influenza in Wales, 2022-2023. </w:t>
      </w:r>
      <w:r>
        <w:rPr>
          <w:rFonts w:eastAsia="Times New Roman" w:cs="Times New Roman" w:ascii="Times New Roman" w:hAnsi="Times New Roman"/>
          <w:bCs/>
          <w:sz w:val="20"/>
          <w:szCs w:val="20"/>
        </w:rPr>
        <w:t xml:space="preserve">A.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obtained when the Cori method (blue) and the novel simulation-based approach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bCs/>
          <w:sz w:val="20"/>
          <w:szCs w:val="20"/>
        </w:rPr>
        <w:t xml:space="preserve"> (red) are applied to the 2022-23 influenza dataset (Fig 5A) B. Analogous to panel A, but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3</m:t>
        </m:r>
      </m:oMath>
      <w:r>
        <w:rPr>
          <w:rFonts w:eastAsia="Times New Roman" w:cs="Times New Roman" w:ascii="Times New Roman" w:hAnsi="Times New Roman"/>
          <w:bCs/>
          <w:sz w:val="20"/>
          <w:szCs w:val="20"/>
        </w:rPr>
        <w:t xml:space="preserve"> in the simulation-based approach. C. Analogous to panel A, but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5</m:t>
        </m:r>
      </m:oMath>
      <w:r>
        <w:rPr>
          <w:rFonts w:eastAsia="Times New Roman" w:cs="Times New Roman" w:ascii="Times New Roman" w:hAnsi="Times New Roman"/>
          <w:bCs/>
          <w:sz w:val="20"/>
          <w:szCs w:val="20"/>
        </w:rPr>
        <w:t xml:space="preserve"> in the simulation-based approach. D. The average weekly error in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estimates obtained using the simulation-based method with </w:t>
      </w:r>
      <w:commentRangeStart w:id="52"/>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bCs/>
          <w:sz w:val="20"/>
          <w:szCs w:val="20"/>
        </w:rPr>
        <w:t xml:space="preserve">, </w:t>
      </w:r>
      <w:r>
        <w:rPr>
          <w:rFonts w:eastAsia="Times New Roman" w:cs="Times New Roman" w:ascii="Times New Roman" w:hAnsi="Times New Roman"/>
          <w:bCs/>
          <w:sz w:val="20"/>
          <w:szCs w:val="20"/>
        </w:rPr>
      </w:r>
      <w:commentRangeEnd w:id="52"/>
      <w:r>
        <w:commentReference w:id="52"/>
      </w:r>
      <w:r>
        <w:rPr>
          <w:rFonts w:eastAsia="" w:cs="Times New Roman" w:ascii="Times New Roman" w:hAnsi="Times New Roman" w:eastAsiaTheme="minorEastAsia"/>
          <w:bCs/>
          <w:sz w:val="20"/>
          <w:szCs w:val="20"/>
        </w:rPr>
        <w:t xml:space="preserve">compared to using a larger value of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168</m:t>
        </m:r>
      </m:oMath>
      <w:r>
        <w:rPr>
          <w:rFonts w:eastAsia="" w:cs="Times New Roman" w:ascii="Times New Roman" w:hAnsi="Times New Roman" w:eastAsiaTheme="minorEastAsia"/>
          <w:sz w:val="20"/>
          <w:szCs w:val="20"/>
        </w:rPr>
        <w:t xml:space="preserve"> (which corresponds to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cs="Times New Roman" w:ascii="Times New Roman" w:hAnsi="Times New Roman" w:eastAsiaTheme="minorEastAsia"/>
          <w:bCs/>
          <w:sz w:val="20"/>
          <w:szCs w:val="20"/>
        </w:rPr>
        <w:t xml:space="preserve"> with a one-hour timestep).</w:t>
      </w:r>
    </w:p>
    <w:p>
      <w:pPr>
        <w:pStyle w:val="Normal"/>
        <w:numPr>
          <w:ilvl w:val="0"/>
          <w:numId w:val="0"/>
        </w:numPr>
        <w:spacing w:lineRule="auto" w:line="480"/>
        <w:ind w:left="0" w:hanging="0"/>
        <w:outlineLvl w:val="0"/>
        <w:rPr>
          <w:rFonts w:ascii="Times New Roman" w:hAnsi="Times New Roman" w:cs="Times New Roman"/>
          <w:b/>
          <w:b/>
        </w:rPr>
      </w:pPr>
      <w:r>
        <w:rPr>
          <w:rFonts w:cs="Times New Roman" w:ascii="Times New Roman" w:hAnsi="Times New Roman"/>
          <w:b/>
        </w:rPr>
      </w:r>
    </w:p>
    <w:p>
      <w:pPr>
        <w:pStyle w:val="Normal"/>
        <w:spacing w:lineRule="auto" w:line="480" w:before="0" w:after="240"/>
        <w:jc w:val="center"/>
        <w:rPr>
          <w:rFonts w:ascii="Times New Roman" w:hAnsi="Times New Roman" w:eastAsia="Times New Roman" w:cs="Times New Roman"/>
          <w:b/>
          <w:b/>
          <w:u w:val="single"/>
        </w:rPr>
      </w:pPr>
      <w:r>
        <w:rPr>
          <w:rFonts w:eastAsia="Times New Roman" w:cs="Times New Roman" w:ascii="Times New Roman" w:hAnsi="Times New Roman"/>
          <w:b/>
          <w:u w:val="single"/>
        </w:rPr>
        <w:t>Discussion</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During infectious disease outbreaks, evaluation of time-varying changes in pathogen transmission is essential to inform outbreak responses. </w:t>
      </w:r>
      <w:commentRangeStart w:id="53"/>
      <w:r>
        <w:rPr>
          <w:rFonts w:eastAsia="Times New Roman" w:cs="Times New Roman" w:ascii="Times New Roman" w:hAnsi="Times New Roman"/>
          <w:bCs/>
        </w:rPr>
        <w:t>Different metrics can be tracked, including incidence of new cases, hospitalisations and deaths, and outbreak growth rates</w:t>
      </w:r>
      <w:r>
        <w:rPr>
          <w:rFonts w:eastAsia="Times New Roman" w:cs="Times New Roman" w:ascii="Times New Roman" w:hAnsi="Times New Roman"/>
          <w:bCs/>
        </w:rPr>
      </w:r>
      <w:commentRangeEnd w:id="53"/>
      <w:r>
        <w:commentReference w:id="53"/>
      </w:r>
      <w:r>
        <w:rPr>
          <w:rFonts w:eastAsia="Times New Roman" w:cs="Times New Roman" w:ascii="Times New Roman" w:hAnsi="Times New Roman"/>
          <w:bCs/>
        </w:rPr>
        <w:t xml:space="preserve"> </w:t>
      </w:r>
      <w:r>
        <w:fldChar w:fldCharType="begin"/>
      </w:r>
      <w:r>
        <w:rPr>
          <w:bCs/>
          <w:rFonts w:eastAsia="Times New Roman" w:cs="Times New Roman" w:ascii="Times New Roman" w:hAnsi="Times New Roman"/>
        </w:rPr>
        <w:instrText>ADDIN ZOTERO_ITEM CSL_CITATION {"citationID":"DcgFTBfh","properties":{"formattedCitation":"[33,34]","plainCitation":"[33,34]","noteIndex":0},"citationItems":[{"id":410,"uris":["http://zotero.org/users/local/DdWS7gFn/items/VGIDBTI7"],"itemData":{"id":410,"type":"article-journal","container-title":"Phil Trans Roy Soc B","page":"20200264-20200264","title":"Challenges in control of Covid-19: short doubling time and long delay to effect of interventions","volume":"376","author":[{"family":"Pellis","given":"L"},{"family":"Scarabel","given":"F"},{"family":"Stage","given":"H B"},{"family":"Overton","given":"C E"},{"family":"Chappell","given":"L H"},{"family":"Fearon","given":"E"},{"family":"Bennett","given":"E"},{"family":"Lythgoe","given":"K A"},{"family":"House","given":"T A"},{"family":"Hall","given":"I"},{"literal":"University of Manchester COVID-19 Modelling Group"},{"family":"Das","given":"R"},{"family":"Fyles","given":"M"}],"issued":{"date-parts":[["2021"]]}}},{"id":1184,"uris":["http://zotero.org/users/local/DdWS7gFn/items/E6U6H5U7"],"itemData":{"id":1184,"type":"article-journal","abstract":"statistics, often derived from simplified models of epidemic spread, inform public health policy in real time. The instantaneous reproduction number,  R t   , is predominant among these statistics, measuring the average ability of an infection to multiply. However,  R t   encodes no temporal information and is sensitive to modelling assumptions. Consequently, some have proposed the epidemic growth rate,  r t   , that is, the rate of change of the log-transformed case incidence, as a more temporally meaningful and model-agnostic policy guide. We examine this assertion, identifying if and when estimates of  r t   are more informative than those of  R t   . We assess their relative strengths both for learning about pathogen transmission mechanisms and for guiding public health interventions in real time.","container-title":"Journal of the Royal Statistical Society. Series A.","journalAbbreviation":"J R Stat Soc A","note":"PMID: 35942192\nPMCID: PMC9347870","page":"1-11","title":"Are epidemic growth rates more informative than reproduction numbers?","volume":"1","author":[{"family":"Parag","given":"Kris V."},{"family":"Thompson","given":"Robin N."},{"family":"Donnelly","given":"Christl A."}],"issued":{"date-parts":[["2022",5,26]]}}}],"schema":"https://github.com/citation-style-language/schema/raw/master/csl-citation.json"}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[33,34]</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An important metric that has been inferred in real-time during outbreaks of a range of pathogens is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in part because of its straightforward interpretation </w:t>
      </w:r>
      <w:r>
        <w:fldChar w:fldCharType="begin"/>
      </w:r>
      <w:r>
        <w:rPr>
          <w:bCs/>
          <w:rFonts w:eastAsia="Times New Roman" w:cs="Times New Roman" w:ascii="Times New Roman" w:hAnsi="Times New Roman"/>
        </w:rPr>
        <w:instrText>ADDIN ZOTERO_ITEM CSL_CITATION {"citationID":"KN2a687U","properties":{"formattedCitation":"[7,9,14]","plainCitation":"[7,9,14]","noteIndex":0},"citationItems":[{"id":1158,"uris":["http://zotero.org/users/local/DdWS7gFn/items/NNAFPBFG"],"itemData":{"id":1158,"type":"article-journal","abstract":"The time-varying reproduction number (R\n              t\n              ) is an important measure of transmissibility during outbreaks. Estimating whether and how rapidly an outbreak is growing (R\n              t\n              &gt; 1) or declining (R\n              t\n              &lt; 1) can inform the design, monitoring and adjustment of control measures in real-time. We use a popular R package for R\n              t\n              estimation, EpiEstim, as a case study to evaluate the contexts in which R\n              t\n              estimation methods have been used and identify unmet needs which would enable broader applicability of these methods in real-time. A scoping review, complemented by a small EpiEstim user survey, highlight issues with the current approaches, including the quality of input incidence data, the inability to account for geographical factors, and other methodological issues. We summarise the methods and software developed to tackle the problems identified, but conclude that significant gaps remain which should be addressed to enable easier, more robust and applicable estimation of R\n              t\n              during epidemics.","container-title":"PLOS Digital Health","issue":"6","journalAbbreviation":"PLOS Digit Health","page":"e0000052","source":"DOI.org (Crossref)","title":"Real-time estimation of the epidemic reproduction number: Scoping review of the applications and challenges","volume":"1","author":[{"family":"Nash","given":"Rebecca K."},{"family":"Nouvellet","given":"Pierre"},{"family":"Cori","given":"Anne"}],"issued":{"date-parts":[["2022",6,27]]}}},{"id":23,"uris":["http://zotero.org/users/local/DdWS7gFn/items/ZP8VY3FS"],"itemData":{"id":23,"type":"article-journal","container-title":"Stat Meth Med Res","page":"1-11","title":"Commentary on the use of the reproduction number R during the COVID-19 pandemic","volume":"1","author":[{"family":"Vegvari","given":"C"},{"family":"Abbott","given":"S"},{"family":"Ball","given":"F"},{"family":"Brooks-Pollock","given":"E"},{"family":"Challen","given":"R"},{"family":"Collyer","given":"B S"},{"family":"Dangerfield","given":"C"},{"family":"Gog","given":"J R"},{"family":"Gostic","given":"K M"},{"family":"Heffernan","given":"J M"},{"family":"Hollingsworth","given":"T D"},{"family":"Isham","given":"V"},{"family":"Kenah","given":"E"},{"family":"Mollison","given":"D"},{"family":"Panovska-Griffiths","given":"J"},{"family":"Pellis","given":"L"},{"family":"Roberts","given":"M G"},{"family":"Scalia Tomba","given":"G"},{"family":"Thompson","given":"R N"},{"family":"Trapman","given":"P"}],"issued":{"date-parts":[["2021"]]}}},{"id":294,"uris":["http://zotero.org/users/local/DdWS7gFn/items/4AG5A2QM"],"itemData":{"id":294,"type":"article-journal","container-title":"Am J Epidem","page":"kwaa211","title":"Statistical estimation of the reproductive number from case notification data","author":[{"family":"White","given":"Laura F"},{"family":"Moser","given":"Carlee B"},{"family":"Thompson","given":"Robin N"},{"family":"Pagano","given":"M"}],"issued":{"date-parts":[["2020"]]}}}],"schema":"https://github.com/citation-style-language/schema/raw/master/csl-citation.json"}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[7,9,14]</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Not only is there a threshold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bCs/>
        </w:rPr>
        <w:t xml:space="preserve">, below which an outbreak can be inferred as being under control, but the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also provides information about </w:t>
      </w:r>
      <w:del w:id="139" w:author="William Hart" w:date="2023-08-08T17:18:00Z">
        <w:r>
          <w:rPr>
            <w:rFonts w:eastAsia="Times New Roman" w:cs="Times New Roman" w:ascii="Times New Roman" w:hAnsi="Times New Roman"/>
            <w:bCs/>
          </w:rPr>
          <w:delText>the level of transmission that can occur</w:delText>
        </w:r>
      </w:del>
      <w:ins w:id="140" w:author="William Hart" w:date="2023-08-08T17:18:00Z">
        <w:r>
          <w:rPr>
            <w:rFonts w:eastAsia="Times New Roman" w:cs="Times New Roman" w:ascii="Times New Roman" w:hAnsi="Times New Roman"/>
            <w:bCs/>
          </w:rPr>
          <w:t>th</w:t>
        </w:r>
      </w:ins>
      <w:ins w:id="141" w:author="William Hart" w:date="2023-08-08T17:19:00Z">
        <w:r>
          <w:rPr>
            <w:rFonts w:eastAsia="Times New Roman" w:cs="Times New Roman" w:ascii="Times New Roman" w:hAnsi="Times New Roman"/>
            <w:bCs/>
          </w:rPr>
          <w:t>e extent to which the level of transmission must change</w:t>
        </w:r>
      </w:ins>
      <w:r>
        <w:rPr>
          <w:rFonts w:eastAsia="Times New Roman" w:cs="Times New Roman" w:ascii="Times New Roman" w:hAnsi="Times New Roman"/>
          <w:bCs/>
        </w:rPr>
        <w:t xml:space="preserve"> (relative to current transmission) for an outbreak to grow or decline. For example, if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2</m:t>
        </m:r>
      </m:oMath>
      <w:r>
        <w:rPr>
          <w:rFonts w:eastAsia="Times New Roman" w:cs="Times New Roman" w:ascii="Times New Roman" w:hAnsi="Times New Roman"/>
          <w:bCs/>
        </w:rPr>
        <w:t xml:space="preserve">, then more than half of transmissions must be prevented for the outbreak to decline. Similarly, if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r>
          <w:rPr>
            <w:rFonts w:ascii="Cambria Math" w:hAnsi="Cambria Math"/>
          </w:rPr>
          <m:t xml:space="preserve">0.5</m:t>
        </m:r>
      </m:oMath>
      <w:r>
        <w:rPr>
          <w:rFonts w:eastAsia="Times New Roman" w:cs="Times New Roman" w:ascii="Times New Roman" w:hAnsi="Times New Roman"/>
          <w:bCs/>
        </w:rPr>
        <w:t xml:space="preserve">, then twice as many transmissions may occur before the outbreak begins to grow. </w:t>
      </w:r>
      <w:commentRangeStart w:id="54"/>
      <w:r>
        <w:rPr>
          <w:rFonts w:eastAsia="Times New Roman" w:cs="Times New Roman" w:ascii="Times New Roman" w:hAnsi="Times New Roman"/>
          <w:bCs/>
        </w:rPr>
        <w:t xml:space="preserve">Precise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are therefore very important.</w:t>
      </w:r>
      <w:commentRangeEnd w:id="54"/>
      <w:r>
        <w:commentReference w:id="54"/>
      </w:r>
      <w:r>
        <w:rPr>
          <w:rFonts w:eastAsia="Times New Roman" w:cs="Times New Roman" w:ascii="Times New Roman" w:hAnsi="Times New Roman"/>
          <w:bCs/>
        </w:rPr>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Here, we have presented a novel simulation-based approach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in scenarios in which disease incidence time series data are aggregated temporally (Fig 1). While epidemiological data may be collected at a fine temporal resolution, it is common for the data to then be aggregated (e.g., into weekly or monthly counts). As we have shown, frequently used methods for inferring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such as the Cori method </w:t>
      </w:r>
      <w:r>
        <w:fldChar w:fldCharType="begin"/>
      </w:r>
      <w:r>
        <w:rPr>
          <w:bCs/>
          <w:rFonts w:eastAsia="Times New Roman" w:cs="Times New Roman" w:ascii="Times New Roman" w:hAnsi="Times New Roman"/>
        </w:rPr>
        <w:instrText>ADDIN ZOTERO_ITEM CSL_CITATION {"citationID":"XGEaXWJW","properties":{"formattedCitation":"[4,5]","plainCitation":"[4,5]","noteIndex":0},"citationItems":[{"id":663,"uris":["http://zotero.org/users/local/DdWS7gFn/items/K8TP9ALN"],"itemData":{"id":663,"type":"article-journal","container-title":"American Journal of Epidemiology","journalAbbreviation":"Am J Epi","page":"1505-12","title":"A new framework and software to estimate time-varying reproduction numbers during epidemics","volume":"178","author":[{"family":"Cori","given":"Anne"},{"family":"Ferguson","given":"Neil M"},{"family":"Fraser","given":"Christophe"},{"family":"Cauchemez","given":"Simon"}],"issued":{"date-parts":[["2013"]]}}},{"id":584,"uris":["http://zotero.org/users/local/DdWS7gFn/items/RT5ECVEM"],"itemData":{"id":584,"type":"article-journal","abstract":"©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[4,5]</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may not generate accurate estimates when transmission occurs more rapidly than the temporal resolution of the aggregated data. This is because the renewal equation model underlying the Cori method involves assuming that an individual appearing in the time series data at timestep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rPr>
        <w:t xml:space="preserve"> cannot have infected other individuals appearing in the same timestep. Our proposed simulation-based approach addresses this, by exactly matching simulations of a renewal equation model run with a shorter timestep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Cs/>
        </w:rPr>
        <w:t xml:space="preserve"> timesteps for each timestep in the aggregated data) to the temporally aggregated data. The simulation-based approach not only provides accurate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(Fig 2), but can also be applied easily to real-world data (Figs 3-6). </w:t>
      </w:r>
      <w:commentRangeStart w:id="55"/>
      <w:r>
        <w:rPr>
          <w:rFonts w:eastAsia="Times New Roman" w:cs="Times New Roman" w:ascii="Times New Roman" w:hAnsi="Times New Roman"/>
          <w:bCs/>
        </w:rPr>
        <w:t xml:space="preserve">While using a very large value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Cs/>
        </w:rPr>
        <w:t xml:space="preserve"> allows the most accurate possible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estimates to be obtained from the aggregated data, even relatively small values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Cs/>
        </w:rPr>
        <w:t xml:space="preserve"> are sufficient for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to be inferred accurately (Figs 4,6).</w:t>
      </w:r>
      <w:commentRangeEnd w:id="55"/>
      <w:r>
        <w:commentReference w:id="55"/>
      </w:r>
      <w:r>
        <w:rPr>
          <w:rFonts w:eastAsia="Times New Roman" w:cs="Times New Roman" w:ascii="Times New Roman" w:hAnsi="Times New Roman"/>
          <w:bCs/>
        </w:rPr>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We found that, while the Cori method did not always provide an accurate estimate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due to the temporal aggregation of the disease incidence data, it was able to identify whether or not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is below one (i.e., the outbreak is under control). While this is useful, as noted above precise estimation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is important as it provides information about the number of transmissions that must be prevented for an outbreak to be controlled. </w:t>
      </w:r>
      <w:commentRangeStart w:id="56"/>
      <w:r>
        <w:rPr>
          <w:rFonts w:eastAsia="Times New Roman" w:cs="Times New Roman" w:ascii="Times New Roman" w:hAnsi="Times New Roman"/>
          <w:bCs/>
        </w:rPr>
        <w:t xml:space="preserve">This result </w:t>
      </w:r>
      <w:r>
        <w:rPr>
          <w:rFonts w:eastAsia="Times New Roman" w:cs="Times New Roman" w:ascii="Times New Roman" w:hAnsi="Times New Roman"/>
          <w:bCs/>
        </w:rPr>
      </w:r>
      <w:commentRangeEnd w:id="56"/>
      <w:r>
        <w:commentReference w:id="56"/>
      </w:r>
      <w:r>
        <w:rPr>
          <w:rFonts w:eastAsia="Times New Roman" w:cs="Times New Roman" w:ascii="Times New Roman" w:hAnsi="Times New Roman"/>
          <w:bCs/>
        </w:rPr>
        <w:t xml:space="preserve">can be explained by the assumption of no </w:t>
      </w:r>
      <w:commentRangeStart w:id="57"/>
      <w:r>
        <w:rPr>
          <w:rFonts w:eastAsia="Times New Roman" w:cs="Times New Roman" w:ascii="Times New Roman" w:hAnsi="Times New Roman"/>
          <w:bCs/>
        </w:rPr>
        <w:t>same-</w:t>
      </w:r>
      <w:r>
        <w:rPr>
          <w:rFonts w:eastAsia="Times New Roman" w:cs="Times New Roman" w:ascii="Times New Roman" w:hAnsi="Times New Roman"/>
          <w:bCs/>
        </w:rPr>
      </w:r>
      <w:commentRangeEnd w:id="57"/>
      <w:r>
        <w:commentReference w:id="57"/>
      </w:r>
      <w:r>
        <w:rPr>
          <w:rFonts w:eastAsia="Times New Roman" w:cs="Times New Roman" w:ascii="Times New Roman" w:hAnsi="Times New Roman"/>
          <w:bCs/>
        </w:rPr>
        <w:t xml:space="preserve">timestep </w:t>
      </w:r>
      <w:commentRangeStart w:id="58"/>
      <w:r>
        <w:rPr>
          <w:rFonts w:eastAsia="Times New Roman" w:cs="Times New Roman" w:ascii="Times New Roman" w:hAnsi="Times New Roman"/>
          <w:bCs/>
        </w:rPr>
        <w:t xml:space="preserve">infections </w:t>
      </w:r>
      <w:r>
        <w:rPr>
          <w:rFonts w:eastAsia="Times New Roman" w:cs="Times New Roman" w:ascii="Times New Roman" w:hAnsi="Times New Roman"/>
          <w:bCs/>
        </w:rPr>
      </w:r>
      <w:commentRangeEnd w:id="58"/>
      <w:r>
        <w:commentReference w:id="58"/>
      </w:r>
      <w:r>
        <w:rPr>
          <w:rFonts w:eastAsia="Times New Roman" w:cs="Times New Roman" w:ascii="Times New Roman" w:hAnsi="Times New Roman"/>
          <w:bCs/>
        </w:rPr>
        <w:t xml:space="preserve">(i.e., infectors and infectees cannot appear in the disease incidence time series in the same timestep) in the renewal equation. When the Cori method is applied to weekly data, this then leads to overestimation of the serial interval, which is known in turn to lead to overestimation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if the true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is greater than one</w:t>
      </w:r>
      <w:commentRangeStart w:id="59"/>
      <w:r>
        <w:rPr>
          <w:rFonts w:eastAsia="Times New Roman" w:cs="Times New Roman" w:ascii="Times New Roman" w:hAnsi="Times New Roman"/>
          <w:bCs/>
        </w:rPr>
        <w:t xml:space="preserve"> (and vice versa)</w:t>
      </w:r>
      <w:r>
        <w:rPr>
          <w:rFonts w:eastAsia="Times New Roman" w:cs="Times New Roman" w:ascii="Times New Roman" w:hAnsi="Times New Roman"/>
          <w:bCs/>
        </w:rPr>
      </w:r>
      <w:commentRangeEnd w:id="59"/>
      <w:r>
        <w:commentReference w:id="59"/>
      </w:r>
      <w:r>
        <w:rPr>
          <w:rFonts w:eastAsia="Times New Roman" w:cs="Times New Roman" w:ascii="Times New Roman" w:hAnsi="Times New Roman"/>
          <w:bCs/>
        </w:rPr>
        <w:t xml:space="preserve"> </w:t>
      </w:r>
      <w:r>
        <w:fldChar w:fldCharType="begin"/>
      </w:r>
      <w:r>
        <w:rPr>
          <w:bCs/>
          <w:rFonts w:eastAsia="Times New Roman" w:cs="Times New Roman" w:ascii="Times New Roman" w:hAnsi="Times New Roman"/>
        </w:rPr>
        <w:instrText>ADDIN ZOTERO_ITEM CSL_CITATION {"citationID":"Y6VKd02F","properties":{"formattedCitation":"[35,36]","plainCitation":"[35,36]","noteIndex":0},"citationItems":[{"id":8,"uris":["http://zotero.org/users/local/DdWS7gFn/items/7LEV84HH"],"itemData":{"id":8,"type":"article-journal","abstract":"Mathematical models of transmission have become invaluable management tools in planning for the control of emerging infectious diseases. A key variable in such models is the reproductive number R. For new emerging infectious diseases, the value of the reproductive number can only be inferred indirectly from the observed exponential epidemic growth rate r. Such inference is ambiguous as several different equations exist that relate the reproductive number to the growth rate, and it is unclear which of these equations might apply to a new infection. Here, we show that these different equations differ only with respect to their assumed shape of the generation interval distribution. Therefore, the shape of the generation interval distribution determines which equation is appropriate for inferring the reproductive number from the observed growth rate. We show that by assuming all generation intervals to be equal to the mean, we obtain an upper bound to the range of possible values that the reproductive number may attain for a given growth rate. Furthermore, we show that by taking the generation interval distribution equal to the observed distribution, it is possible to obtain an empirical estimate of the reproductive number. © 2006 The Royal Society.","container-title":"Proceedings of the Royal Society B: Biological Sciences","page":"599-604","title":"How generation intervals shape the relationship between growth rates and reproductive numbers","volume":"274","author":[{"family":"Wallinga","given":"J."},{"family":"Lipsitch","given":"M."}],"issued":{"date-parts":[["2007"]]}}},{"id":1187,"uris":["http://zotero.org/users/local/DdWS7gFn/items/TGJY26WS"],"itemData":{"id":1187,"type":"article-journal","container-title":"Infectious Disease Modelling","ISSN":"24680427","journalAbbreviation":"Infect Dis Model","page":"889-896","title":"Estimating effective reproduction number using generation time versus serial interval, with application to COVID-19 in the Greater Toronto Area, Canada","volume":"5","author":[{"family":"Knight","given":"Jesse"},{"family":"Mishra","given":"Sharmistha"}],"issued":{"date-parts":[["2020"]]}}}],"schema":"https://github.com/citation-style-language/schema/raw/master/csl-citation.json"}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[35,36]</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A closely related study by Nash </w:t>
      </w:r>
      <w:r>
        <w:rPr>
          <w:rFonts w:eastAsia="Times New Roman" w:cs="Times New Roman" w:ascii="Times New Roman" w:hAnsi="Times New Roman"/>
          <w:bCs/>
          <w:i/>
          <w:iCs/>
        </w:rPr>
        <w:t>et al.</w:t>
      </w:r>
      <w:r>
        <w:rPr>
          <w:rFonts w:eastAsia="Times New Roman" w:cs="Times New Roman" w:ascii="Times New Roman" w:hAnsi="Times New Roman"/>
          <w:bCs/>
        </w:rPr>
        <w:t xml:space="preserve"> </w:t>
      </w:r>
      <w:r>
        <w:fldChar w:fldCharType="begin"/>
      </w:r>
      <w:r>
        <w:rPr>
          <w:bCs/>
          <w:rFonts w:eastAsia="Times New Roman" w:cs="Times New Roman" w:ascii="Times New Roman" w:hAnsi="Times New Roman"/>
        </w:rPr>
        <w:instrText>ADDIN ZOTERO_ITEM CSL_CITATION {"citationID":"LYa6gD5h","properties":{"formattedCitation":"[23]","plainCitation":"[23]","noteIndex":0},"citationItems":[{"id":1169,"uris":["http://zotero.org/users/local/DdWS7gFn/items/83N59MSE"],"itemData":{"id":1169,"type":"article-journal","abstract":"Background\n            \n              The time-varying reproduction number (R\n              t\n              ) is an important measure of epidemic transmissibility; it can directly inform policy decisions and the optimisation of control measures. EpiEstim is a widely used software tool that uses case incidence and the serial interval (SI, time between symptoms in a case and their infector) to estimate R\n              t\n              in real-time. The incidence and the SI distribution must be provided at the same temporal resolution, which limits the applicability of EpiEstim and other similar methods, e.g. for pathogens with a mean SI shorter than the frequency of incidence reporting.\n            \n          \n          \n            Methods\n            \n              We use an expectation-maximisation algorithm to reconstruct daily incidence from temporally aggregated data, from which R\n              t\n              can then be estimated using EpiEstim. We assess the validity of our method using an extensive simulation study and apply it to COVID-19 and influenza data. The method is implemented in the opensource R package EpiEstim.\n            \n          \n          \n            Findings\n            \n              For all datasets, the influence of intra-weekly variability in reported data was mitigated by using aggregated weekly data. R\n              t\n              estimated on weekly sliding windows using incidence reconstructed from weekly data was strongly correlated with estimates from the original daily data. The simulation study revealed that R\n              t\n              was well estimated in all scenarios and regardless of the temporal aggregation of the data. In the presence of weekend effects, R\n              t\n              estimates from reconstructed data were more successful at recovering the true value of R\n              t\n              than those obtained from reported daily data.\n            \n          \n          \n            Interpretation\n            \n              R\n              t\n              can be successfully recovered from aggregated data, and estimation accuracy can even be improved by smoothing out administrative noise in the reported data.\n            \n          \n          \n            Funding\n            MRC doctoral training partnership, MRC centre for global infectious disease analysis, the NIHR HPRU in Modelling and Health Economics, and the Academy of Medical Sciences Springboard, funded by the AMS, Wellcome Trust, BEIS, the British Heart Foundation and Diabetes UK.","container-title":"medRxiv","language":"en","title":"Estimating the epidemic reproduction number from temporally aggregated incidence data: a statistical modelling approach and software tool","title-short":"Estimating the epidemic reproduction number from temporally aggregated incidence data","author":[{"family":"Nash","given":"Rebecca K"},{"family":"Cori","given":"Anne"},{"family":"Nouvellet","given":"Pierre"}],"issued":{"date-parts":[["2023"]]}}}],"schema":"https://github.com/citation-style-language/schema/raw/master/csl-citation.json"}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[23]</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undertaken at the same time as the analyses presented here, has also considered estimation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from temporally aggregated disease incidence time series data. In that approach, an expectation-maximisation algorithm is used to reconstruct </w:t>
      </w:r>
      <w:commentRangeStart w:id="60"/>
      <w:r>
        <w:rPr>
          <w:rFonts w:eastAsia="Times New Roman" w:cs="Times New Roman" w:ascii="Times New Roman" w:hAnsi="Times New Roman"/>
          <w:bCs/>
        </w:rPr>
        <w:t xml:space="preserve">daily </w:t>
      </w:r>
      <w:r>
        <w:rPr>
          <w:rFonts w:eastAsia="Times New Roman" w:cs="Times New Roman" w:ascii="Times New Roman" w:hAnsi="Times New Roman"/>
          <w:bCs/>
        </w:rPr>
      </w:r>
      <w:commentRangeEnd w:id="60"/>
      <w:r>
        <w:commentReference w:id="60"/>
      </w:r>
      <w:r>
        <w:rPr>
          <w:rFonts w:eastAsia="Times New Roman" w:cs="Times New Roman" w:ascii="Times New Roman" w:hAnsi="Times New Roman"/>
          <w:bCs/>
        </w:rPr>
        <w:t xml:space="preserve">incidence from weekly disease incidence data, and the Cori method is then applied to the estimated daily data. There are several differences between </w:t>
      </w:r>
      <w:del w:id="142" w:author="William Hart" w:date="2023-08-08T17:28:00Z">
        <w:r>
          <w:rPr>
            <w:rFonts w:eastAsia="Times New Roman" w:cs="Times New Roman" w:ascii="Times New Roman" w:hAnsi="Times New Roman"/>
            <w:bCs/>
          </w:rPr>
          <w:delText xml:space="preserve">the </w:delText>
        </w:r>
      </w:del>
      <w:r>
        <w:rPr>
          <w:rFonts w:eastAsia="Times New Roman" w:cs="Times New Roman" w:ascii="Times New Roman" w:hAnsi="Times New Roman"/>
          <w:bCs/>
        </w:rPr>
        <w:t xml:space="preserve">that approach and the simulation-based method described here. </w:t>
      </w:r>
      <w:commentRangeStart w:id="61"/>
      <w:r>
        <w:rPr>
          <w:rFonts w:eastAsia="Times New Roman" w:cs="Times New Roman" w:ascii="Times New Roman" w:hAnsi="Times New Roman"/>
          <w:bCs/>
        </w:rPr>
        <w:t xml:space="preserve">First, under the approach by Nash, only a single estimated daily disease incidence time series is obtained. In contrast, our method involves matching a range of simulations to the temporally aggregated data, thereby considering different possible daily disease incidence time series that could have led to the weekly aggregated data. Second, our method can be run straightforwardly for a range of values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Cs/>
        </w:rPr>
        <w:t xml:space="preserve">, allowing the most accurate possible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to be inferred from weekly incidence data (discretisation into a timestep of less than one day is possible). Third, our approach can be applied easily in scenarios in which the serial interval distribution is discrete rather than continuous (if, for example, the serial interval distribution is constructed directly from observations of dates on which infector-infectee pairs report symptoms). </w:t>
      </w:r>
      <w:commentRangeStart w:id="62"/>
      <w:r>
        <w:rPr>
          <w:rFonts w:eastAsia="Times New Roman" w:cs="Times New Roman" w:ascii="Times New Roman" w:hAnsi="Times New Roman"/>
          <w:bCs/>
        </w:rPr>
        <w:t>Fourth, our method can be adapted for scenarios in which the disease incidence time series data are aggregated into timesteps that are not all the same length</w:t>
      </w:r>
      <w:r>
        <w:rPr>
          <w:rFonts w:eastAsia="Times New Roman" w:cs="Times New Roman" w:ascii="Times New Roman" w:hAnsi="Times New Roman"/>
          <w:bCs/>
        </w:rPr>
      </w:r>
      <w:commentRangeEnd w:id="62"/>
      <w:r>
        <w:commentReference w:id="62"/>
      </w:r>
      <w:r>
        <w:rPr>
          <w:rFonts w:eastAsia="Times New Roman" w:cs="Times New Roman" w:ascii="Times New Roman" w:hAnsi="Times New Roman"/>
          <w:bCs/>
        </w:rPr>
        <w:t xml:space="preserve">. For example, when incidence data are derived from World Health Organization reports that are published irregularly in time, the timestep changes during the outbreak </w:t>
      </w:r>
      <w:r>
        <w:fldChar w:fldCharType="begin"/>
      </w:r>
      <w:r>
        <w:rPr>
          <w:bCs/>
          <w:rFonts w:eastAsia="Times New Roman" w:cs="Times New Roman" w:ascii="Times New Roman" w:hAnsi="Times New Roman"/>
        </w:rPr>
        <w:instrText>ADDIN ZOTERO_ITEM CSL_CITATION {"citationID":"Efl3CJhZ","properties":{"formattedCitation":"[37]","plainCitation":"[37]","noteIndex":0},"citationItems":[{"id":1189,"uris":["http://zotero.org/users/local/DdWS7gFn/items/R74AQMUV"],"itemData":{"id":1189,"type":"article-journal","container-title":"PLoS Currents","journalAbbreviation":"PLoS Curr","page":"6","title":"Inference and forecast of the current West African Ebola outbreak in Guinea, Sierra Leone and Liberia","volume":"1","author":[{"family":"Shaman","given":"Jeffrey"},{"family":"Yang","given":"Wan"},{"family":"Kandula","given":"Sasikiran"}],"issued":{"date-parts":[["2014"]]}}}],"schema":"https://github.com/citation-style-language/schema/raw/master/csl-citation.json"}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[37]</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and those irregular timesteps can be used directly in our simulation-based method. </w:t>
      </w:r>
      <w:r>
        <w:rPr>
          <w:rFonts w:eastAsia="Times New Roman" w:cs="Times New Roman" w:ascii="Times New Roman" w:hAnsi="Times New Roman"/>
          <w:bCs/>
        </w:rPr>
      </w:r>
      <w:commentRangeEnd w:id="61"/>
      <w:r>
        <w:commentReference w:id="61"/>
      </w:r>
      <w:r>
        <w:rPr>
          <w:rFonts w:eastAsia="Times New Roman" w:cs="Times New Roman" w:ascii="Times New Roman" w:hAnsi="Times New Roman"/>
          <w:bCs/>
        </w:rPr>
        <w:t>Finally, we note that our approach is conceptually straightforward, simply requiring repeated simulation of a renewal equation model.</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Our simulation-based method is computationally efficient to run, as simulations are only required to match the real-world data for one aggregated timestep at a time. This is in contrast to using ABC rejection sampling to estimate all values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simultaneously, which would involve matching entire simulated time series to the entire real-world dataset. The efficiency of our approach allowed us to require that the simulations used to infer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match the real-world data exactly. Further computational efficiency could be achieved by removing this condition, and instead setting a threshold “distance” within which a simulation is determined to match the real-world data, as is common when using ABC </w:t>
      </w:r>
      <w:r>
        <w:fldChar w:fldCharType="begin"/>
      </w:r>
      <w:r>
        <w:rPr>
          <w:bCs/>
          <w:rFonts w:eastAsia="Times New Roman" w:cs="Times New Roman" w:ascii="Times New Roman" w:hAnsi="Times New Roman"/>
        </w:rPr>
        <w:instrText>ADDIN ZOTERO_ITEM CSL_CITATION {"citationID":"HE9U3tbp","properties":{"formattedCitation":"[29,38]","plainCitation":"[29,38]","noteIndex":0},"citationItems":[{"id":1207,"uris":["http://zotero.org/users/local/DdWS7gFn/items/EMBLJNMK"],"itemData":{"id":1207,"type":"article-journal","container-title":"Epidemics","journalAbbreviation":"Epidemics","page":"100368","source":"DOI.org (Crossref)","title":"Approximate Bayesian Computation for infectious disease modelling","volume":"29","author":[{"family":"Minter","given":"Amanda"},{"family":"Retkute","given":"Renata"}],"issued":{"date-parts":[["2019",12]]}}},{"id":1081,"uris":["http://zotero.org/users/local/DdWS7gFn/items/9N6V54IF"],"itemData":{"id":1081,"type":"article-journal","abstract":"Approximate Bayesian computation (ABC) methods can be used to evaluate posterior distributions without having to calculate likelihoods. In this paper, we discuss and apply an ABC method based on sequential Monte Carlo (SMC) to estimate parameters of dynamical models. We show that ABC SMC provides information about the inferability of parameters and model sensitivity to changes in parameters, and tends to perform better than other ABC approaches. The algorithm is applied to several well-known biological systems, for which parameters and their credible intervals are inferred. Moreover, we develop ABC SMC as a tool for model selection; given a range of different mathematical descriptions, ABC SMC is able to choose the best model using the standard Bayesian model selection apparatus.","container-title":"Journal of The Royal Society Interface","journalAbbreviation":"J R Soc Interface","language":"en","page":"187-202","source":"DOI.org (Crossref)","title":"Approximate Bayesian computation scheme for parameter inference and model selection in dynamical systems","volume":"6","author":[{"family":"Toni","given":"Tina"},{"family":"Welch","given":"David"},{"family":"Strelkowa","given":"Natalja"},{"family":"Ipsen","given":"Andreas"},{"family":"Stumpf","given":"Michael P.H"}],"issued":{"date-parts":[["2009",2,6]]}}}],"schema":"https://github.com/citation-style-language/schema/raw/master/csl-citation.json"}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[29,38]</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However, this necessitates that a distance metric is chosen, and resulting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may be less accurate.</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As in any modelling study, our framework in its current form involves a range of different assumptions. We followed previous publications in which the Cori method has been used</w:t>
      </w:r>
      <w:commentRangeStart w:id="63"/>
      <w:r>
        <w:rPr>
          <w:rFonts w:eastAsia="Times New Roman" w:cs="Times New Roman" w:ascii="Times New Roman" w:hAnsi="Times New Roman"/>
          <w:bCs/>
        </w:rPr>
        <w:t xml:space="preserve"> </w:t>
      </w:r>
      <w:r>
        <w:fldChar w:fldCharType="begin"/>
      </w:r>
      <w:r>
        <w:rPr>
          <w:bCs/>
          <w:rFonts w:eastAsia="Times New Roman" w:cs="Times New Roman" w:ascii="Times New Roman" w:hAnsi="Times New Roman"/>
        </w:rPr>
        <w:instrText>ADDIN ZOTERO_ITEM CSL_CITATION {"citationID":"mu7F3QZU","properties":{"formattedCitation":"[5]","plainCitation":"[5]","noteIndex":0},"citationItems":[{"id":584,"uris":["http://zotero.org/users/local/DdWS7gFn/items/RT5ECVEM"],"itemData":{"id":584,"type":"article-journal","abstract":"©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schema":"https://github.com/citation-style-language/schema/raw/master/csl-citation.json"}I would maybe either add more refs here (since you are saying you followed multiple previous publications), or reword the sentence up to here</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[5]</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r>
      <w:commentRangeEnd w:id="63"/>
      <w:r>
        <w:commentReference w:id="63"/>
      </w:r>
      <w:r>
        <w:rPr>
          <w:rFonts w:eastAsia="Times New Roman" w:cs="Times New Roman" w:ascii="Times New Roman" w:hAnsi="Times New Roman"/>
          <w:bCs/>
        </w:rPr>
        <w:t xml:space="preserve"> and assumed that the time series datasets from which we estimated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represent numbers of new symptomatic cases each day. In the disease incidence time series data, it is then assumed that each infectee appear</w:t>
      </w:r>
      <w:ins w:id="143" w:author="William Hart" w:date="2023-08-08T17:38:00Z">
        <w:r>
          <w:rPr>
            <w:rFonts w:eastAsia="Times New Roman" w:cs="Times New Roman" w:ascii="Times New Roman" w:hAnsi="Times New Roman"/>
            <w:bCs/>
          </w:rPr>
          <w:t>s</w:t>
        </w:r>
      </w:ins>
      <w:r>
        <w:rPr>
          <w:rFonts w:eastAsia="Times New Roman" w:cs="Times New Roman" w:ascii="Times New Roman" w:hAnsi="Times New Roman"/>
          <w:bCs/>
        </w:rPr>
        <w:t xml:space="preserve"> after their infector following a time period that reflects a random draw from the serial interval distribution, which is assumed to always take </w:t>
      </w:r>
      <w:ins w:id="144" w:author="William Hart" w:date="2023-08-08T17:38:00Z">
        <w:commentRangeStart w:id="64"/>
        <w:r>
          <w:rPr>
            <w:rFonts w:eastAsia="Times New Roman" w:cs="Times New Roman" w:ascii="Times New Roman" w:hAnsi="Times New Roman"/>
            <w:bCs/>
          </w:rPr>
          <w:t xml:space="preserve">strictly </w:t>
        </w:r>
      </w:ins>
      <w:r>
        <w:rPr>
          <w:rFonts w:eastAsia="Times New Roman" w:cs="Times New Roman" w:ascii="Times New Roman" w:hAnsi="Times New Roman"/>
          <w:bCs/>
        </w:rPr>
      </w:r>
      <w:commentRangeEnd w:id="64"/>
      <w:r>
        <w:commentReference w:id="64"/>
      </w:r>
      <w:r>
        <w:rPr>
          <w:rFonts w:eastAsia="Times New Roman" w:cs="Times New Roman" w:ascii="Times New Roman" w:hAnsi="Times New Roman"/>
          <w:bCs/>
        </w:rPr>
        <w:t xml:space="preserve">positive values. However, in reality, realised serial intervals can be negative (if an infectee develops symptoms before their infector; this is not uncommon, for example, for transmission of SARS-CoV-2 </w:t>
      </w:r>
      <w:r>
        <w:fldChar w:fldCharType="begin"/>
      </w:r>
      <w:r>
        <w:rPr>
          <w:bCs/>
          <w:rFonts w:eastAsia="Times New Roman" w:cs="Times New Roman" w:ascii="Times New Roman" w:hAnsi="Times New Roman"/>
        </w:rPr>
        <w:instrText>ADDIN ZOTERO_ITEM CSL_CITATION {"citationID":"23gl5PVZ","properties":{"formattedCitation":"[39\\uc0\\u8211{}41]","plainCitation":"[39–41]","noteIndex":0},"citationItems":[{"id":318,"uris":["http://zotero.org/users/local/DdWS7gFn/items/7PZ3ZR7B"],"itemData":{"id":318,"type":"article-journal","abstract":"We estimate the distribution of serial intervals for 468 confirmed cases of coronavirus disease reported in China as of February 8, 2020. The mean interval was 3.96 days (95% CI 3.53-4.39 days), SD 4.75 days (95% CI 4.46-5.07 days); 12.6% of case reports indicated presymptomatic transmission.","container-title":"Emerging Infectious Diseases","page":"1341-1343","title":"Serial interval of COVID-19 among publicly reported confirmed cases","volume":"26","author":[{"family":"Du","given":"Zhanwei"},{"family":"Xu","given":"Xiaoke"},{"family":"Wu","given":"Ye"},{"family":"Wang","given":"Lin"},{"family":"Cowling","given":"Benjamin J."},{"family":"Meyers","given":"Lauren Ancel"}],"issued":{"date-parts":[["2020"]]}}},{"id":10,"uris":["http://zotero.org/users/local/DdWS7gFn/items/L2RMY6W9"],"itemData":{"id":10,"type":"article-journal","container-title":"eLife","page":"e65534","title":"High infectiousness immediately before COVID-19 symptom onset highlights the importance of continued contact tracing","volume":"10","author":[{"family":"Hart","given":"W S"},{"family":"Maini","given":"P K"},{"family":"Thompson","given":"R N"}],"issued":{"date-parts":[["2021"]]}}},{"id":1192,"uris":["http://zotero.org/users/local/DdWS7gFn/items/I5V7MAWR"],"itemData":{"id":1192,"type":"article-journal","abstract":"Abstract\n            \n              Background\n              The serial interval is the period of time between symptom onset in the primary case and symptom onset in the secondary case. Understanding the serial interval is important for determining transmission dynamics of infectious diseases like COVID-19, including the reproduction number and secondary attack rates, which could influence control measures. Early meta-analyses of COVID-19 reported serial intervals of 5.2 days (95% CI: 4.9–5.5) for the original wild-type variant and 5.2 days (95% CI: 4.87–5.47) for Alpha variant. The serial interval has been shown to decrease over the course of an epidemic for other respiratory diseases, which may be due to accumulating viral mutations and implementation of more effective nonpharmaceutical interventions. We therefore aggregated the literature to estimate serial intervals for Delta and Omicron variants.\n            \n            \n              Methods\n              This study followed Preferred Reporting Items for Systematic Reviews and Meta-analyses guidelines. A systematic literature search was conducted of PubMed, Scopus, Cochrane Library, ScienceDirect, and preprint server medRxiv for articles published from April 4, 2021, through May 23, 2023. Search terms were: (“serial interval” or “generation time”), (“Omicron” or “Delta”), and (“SARS-CoV-2” or “COVID-19”). Meta-analyses were done for Delta and Omicron variants using a restricted maximum-likelihood estimator model with a random effect for each study. Pooled average estimates and 95% confidence intervals (95% CI) are reported.\n            \n            \n              Results\n              There were 46,648 primary/secondary case pairs included for the meta-analysis of Delta and 18,324 for Omicron. Mean serial interval for included studies ranged from 2.3–5.8 days for Delta and 2.1–4.8 days for Omicron. The pooled mean serial interval for Delta was 3.9 days (95% CI: 3.4–4.3) (20 studies) and Omicron was 3.2 days (95% CI: 2.9–3.5) (20 studies). Mean estimated serial interval for BA.1 was 3.3 days (95% CI: 2.8–3.7) (11 studies), BA.2 was 2.9 days (95% CI: 2.7–3.1) (six studies), and BA.5 was 2.3 days (95% CI: 1.6–3.1) (three studies).\n            \n            \n              Conclusions\n              Serial interval estimates for Delta and Omicron were shorter than ancestral SARS-CoV-2 variants. More recent Omicron subvariants had even shorter serial intervals suggesting serial intervals may be shortening over time. This suggests more rapid transmission from one generation of cases to the next, consistent with the observed faster growth dynamic of these variants compared to their ancestors. Additional changes to the serial interval may occur as SARS-CoV-2 continues to circulate and evolve. Changes to population immunity (due to infection and/or vaccination) may further modify it.","container-title":"BMC Infectious Diseases","journalAbbreviation":"BMC Infect Dis","page":"429","title":"Rapid review and meta-analysis of serial intervals for SARS-CoV-2 Delta and Omicron variants","volume":"23","author":[{"family":"Madewell","given":"Zachary J."},{"family":"Yang","given":"Yang"},{"family":"Longini","given":"Ira M."},{"family":"Halloran","given":"M. Elizabeth"},{"family":"Vespignani","given":"Alessandro"},{"family":"Dean","given":"Natalie E."}],"issued":{"date-parts":[["2023",6,26]]}}}],"schema":"https://github.com/citation-style-language/schema/raw/master/csl-citation.json"}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r>
      <w:r>
        <w:rPr>
          <w:rFonts w:cs="Times New Roman" w:ascii="Times New Roman" w:hAnsi="Times New Roman"/>
          <w:kern w:val="0"/>
        </w:rPr>
        <w:t>[39–41]</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Rather than using disease incidence time series</w:t>
      </w:r>
      <w:del w:id="145" w:author="William Hart" w:date="2023-08-08T17:45:00Z">
        <w:r>
          <w:rPr>
            <w:rFonts w:eastAsia="Times New Roman" w:cs="Times New Roman" w:ascii="Times New Roman" w:hAnsi="Times New Roman"/>
            <w:bCs/>
          </w:rPr>
          <w:delText xml:space="preserve"> and the serial interval distribution</w:delText>
        </w:r>
      </w:del>
      <w:r>
        <w:rPr>
          <w:rFonts w:eastAsia="Times New Roman" w:cs="Times New Roman" w:ascii="Times New Roman" w:hAnsi="Times New Roman"/>
          <w:bCs/>
        </w:rPr>
        <w:t xml:space="preserve">, it is possible to apply both the Cori method and the simulation-based method </w:t>
      </w:r>
      <w:del w:id="146" w:author="William Hart" w:date="2023-08-08T17:41:00Z">
        <w:r>
          <w:rPr>
            <w:rFonts w:eastAsia="Times New Roman" w:cs="Times New Roman" w:ascii="Times New Roman" w:hAnsi="Times New Roman"/>
            <w:bCs/>
          </w:rPr>
          <w:delText xml:space="preserve">using </w:delText>
        </w:r>
      </w:del>
      <w:ins w:id="147" w:author="William Hart" w:date="2023-08-08T17:41:00Z">
        <w:r>
          <w:rPr>
            <w:rFonts w:eastAsia="Times New Roman" w:cs="Times New Roman" w:ascii="Times New Roman" w:hAnsi="Times New Roman"/>
            <w:bCs/>
          </w:rPr>
          <w:t xml:space="preserve">to </w:t>
        </w:r>
      </w:ins>
      <w:r>
        <w:rPr>
          <w:rFonts w:eastAsia="Times New Roman" w:cs="Times New Roman" w:ascii="Times New Roman" w:hAnsi="Times New Roman"/>
          <w:bCs/>
        </w:rPr>
        <w:t>data describing incidence of infections</w:t>
      </w:r>
      <w:ins w:id="148" w:author="William Hart" w:date="2023-08-08T17:43:00Z">
        <w:r>
          <w:rPr>
            <w:rFonts w:eastAsia="Times New Roman" w:cs="Times New Roman" w:ascii="Times New Roman" w:hAnsi="Times New Roman"/>
            <w:bCs/>
          </w:rPr>
          <w:t xml:space="preserve">, replacing the </w:t>
        </w:r>
      </w:ins>
      <w:ins w:id="149" w:author="William Hart" w:date="2023-08-08T17:44:00Z">
        <w:r>
          <w:rPr>
            <w:rFonts w:eastAsia="Times New Roman" w:cs="Times New Roman" w:ascii="Times New Roman" w:hAnsi="Times New Roman"/>
            <w:bCs/>
          </w:rPr>
          <w:t xml:space="preserve">input </w:t>
        </w:r>
      </w:ins>
      <w:ins w:id="150" w:author="William Hart" w:date="2023-08-08T17:43:00Z">
        <w:r>
          <w:rPr>
            <w:rFonts w:eastAsia="Times New Roman" w:cs="Times New Roman" w:ascii="Times New Roman" w:hAnsi="Times New Roman"/>
            <w:bCs/>
          </w:rPr>
          <w:t>serial interval</w:t>
        </w:r>
      </w:ins>
      <w:r>
        <w:rPr>
          <w:rFonts w:eastAsia="Times New Roman" w:cs="Times New Roman" w:ascii="Times New Roman" w:hAnsi="Times New Roman"/>
          <w:bCs/>
        </w:rPr>
        <w:t xml:space="preserve"> </w:t>
      </w:r>
      <w:ins w:id="151" w:author="William Hart" w:date="2023-08-08T17:44:00Z">
        <w:r>
          <w:rPr>
            <w:rFonts w:eastAsia="Times New Roman" w:cs="Times New Roman" w:ascii="Times New Roman" w:hAnsi="Times New Roman"/>
            <w:bCs/>
          </w:rPr>
          <w:t xml:space="preserve">distribution with </w:t>
        </w:r>
      </w:ins>
      <w:del w:id="152" w:author="William Hart" w:date="2023-08-08T17:44:00Z">
        <w:r>
          <w:rPr>
            <w:rFonts w:eastAsia="Times New Roman" w:cs="Times New Roman" w:ascii="Times New Roman" w:hAnsi="Times New Roman"/>
            <w:bCs/>
          </w:rPr>
          <w:delText xml:space="preserve">and </w:delText>
        </w:r>
      </w:del>
      <w:r>
        <w:rPr>
          <w:rFonts w:eastAsia="Times New Roman" w:cs="Times New Roman" w:ascii="Times New Roman" w:hAnsi="Times New Roman"/>
          <w:bCs/>
        </w:rPr>
        <w:t xml:space="preserve">the </w:t>
      </w:r>
      <w:del w:id="153" w:author="William Hart" w:date="2023-08-08T17:46:00Z">
        <w:r>
          <w:rPr>
            <w:rFonts w:eastAsia="Times New Roman" w:cs="Times New Roman" w:ascii="Times New Roman" w:hAnsi="Times New Roman"/>
            <w:bCs/>
          </w:rPr>
          <w:delText xml:space="preserve">generation time </w:delText>
        </w:r>
      </w:del>
      <w:r>
        <w:rPr>
          <w:rFonts w:eastAsia="Times New Roman" w:cs="Times New Roman" w:ascii="Times New Roman" w:hAnsi="Times New Roman"/>
          <w:bCs/>
        </w:rPr>
        <w:t>distribution</w:t>
      </w:r>
      <w:ins w:id="154" w:author="William Hart" w:date="2023-08-08T17:46:00Z">
        <w:r>
          <w:rPr>
            <w:rFonts w:eastAsia="Times New Roman" w:cs="Times New Roman" w:ascii="Times New Roman" w:hAnsi="Times New Roman"/>
            <w:bCs/>
          </w:rPr>
          <w:t xml:space="preserve"> of the</w:t>
        </w:r>
      </w:ins>
      <w:ins w:id="155" w:author="William Hart" w:date="2023-08-08T17:45:00Z">
        <w:r>
          <w:rPr>
            <w:rFonts w:eastAsia="Times New Roman" w:cs="Times New Roman" w:ascii="Times New Roman" w:hAnsi="Times New Roman"/>
            <w:bCs/>
          </w:rPr>
          <w:t xml:space="preserve"> </w:t>
        </w:r>
      </w:ins>
      <w:ins w:id="156" w:author="William Hart" w:date="2023-08-08T17:46:00Z">
        <w:r>
          <w:rPr>
            <w:rFonts w:eastAsia="Times New Roman" w:cs="Times New Roman" w:ascii="Times New Roman" w:hAnsi="Times New Roman"/>
            <w:bCs/>
          </w:rPr>
          <w:t xml:space="preserve">generation time </w:t>
        </w:r>
      </w:ins>
      <w:ins w:id="157" w:author="William Hart" w:date="2023-08-08T17:45:00Z">
        <w:r>
          <w:rPr>
            <w:rFonts w:eastAsia="Times New Roman" w:cs="Times New Roman" w:ascii="Times New Roman" w:hAnsi="Times New Roman"/>
            <w:bCs/>
          </w:rPr>
          <w:t>(the interval between infection times of infector-infectee pairs)</w:t>
        </w:r>
      </w:ins>
      <w:r>
        <w:rPr>
          <w:rFonts w:eastAsia="Times New Roman" w:cs="Times New Roman" w:ascii="Times New Roman" w:hAnsi="Times New Roman"/>
          <w:bCs/>
        </w:rPr>
        <w:t>. This can be beneficial as realised generation times are always positive</w:t>
      </w:r>
      <w:commentRangeStart w:id="65"/>
      <w:r>
        <w:rPr>
          <w:rFonts w:eastAsia="Times New Roman" w:cs="Times New Roman" w:ascii="Times New Roman" w:hAnsi="Times New Roman"/>
          <w:bCs/>
        </w:rPr>
        <w:t xml:space="preserve">. However, </w:t>
      </w:r>
      <w:del w:id="158" w:author="William Hart" w:date="2023-08-08T17:47:00Z">
        <w:r>
          <w:rPr>
            <w:rFonts w:eastAsia="Times New Roman" w:cs="Times New Roman" w:ascii="Times New Roman" w:hAnsi="Times New Roman"/>
            <w:bCs/>
          </w:rPr>
          <w:delText>a challenge with doing this is that</w:delText>
        </w:r>
      </w:del>
      <w:del w:id="159" w:author="William Hart" w:date="2023-08-08T17:48:00Z">
        <w:r>
          <w:rPr>
            <w:rFonts w:eastAsia="Times New Roman" w:cs="Times New Roman" w:ascii="Times New Roman" w:hAnsi="Times New Roman"/>
            <w:bCs/>
          </w:rPr>
          <w:delText xml:space="preserve"> new infections are not observed</w:delText>
        </w:r>
      </w:del>
      <w:ins w:id="160" w:author="William Hart" w:date="2023-08-08T17:48:00Z">
        <w:r>
          <w:rPr>
            <w:rFonts w:eastAsia="Times New Roman" w:cs="Times New Roman" w:ascii="Times New Roman" w:hAnsi="Times New Roman"/>
            <w:bCs/>
          </w:rPr>
          <w:t>since times of infection are</w:t>
        </w:r>
      </w:ins>
      <w:ins w:id="161" w:author="William Hart" w:date="2023-08-08T17:49:00Z">
        <w:r>
          <w:rPr>
            <w:rFonts w:eastAsia="Times New Roman" w:cs="Times New Roman" w:ascii="Times New Roman" w:hAnsi="Times New Roman"/>
            <w:bCs/>
          </w:rPr>
          <w:t xml:space="preserve"> often unknown</w:t>
        </w:r>
      </w:ins>
      <w:del w:id="162" w:author="William Hart" w:date="2023-08-08T17:50:00Z">
        <w:r>
          <w:rPr>
            <w:rFonts w:eastAsia="Times New Roman" w:cs="Times New Roman" w:ascii="Times New Roman" w:hAnsi="Times New Roman"/>
            <w:bCs/>
          </w:rPr>
          <w:delText xml:space="preserve"> (at least until the infected individuals develop symptoms or are tested for infection)</w:delText>
        </w:r>
      </w:del>
      <w:r>
        <w:rPr>
          <w:rFonts w:eastAsia="Times New Roman" w:cs="Times New Roman" w:ascii="Times New Roman" w:hAnsi="Times New Roman"/>
          <w:bCs/>
        </w:rPr>
        <w:t xml:space="preserve">, </w:t>
      </w:r>
      <w:ins w:id="163" w:author="William Hart" w:date="2023-08-08T17:48:00Z">
        <w:r>
          <w:rPr>
            <w:rFonts w:eastAsia="Times New Roman" w:cs="Times New Roman" w:ascii="Times New Roman" w:hAnsi="Times New Roman"/>
            <w:bCs/>
          </w:rPr>
          <w:t>infection incidence data are typically not observed directly</w:t>
        </w:r>
      </w:ins>
      <w:r>
        <w:rPr>
          <w:rFonts w:eastAsia="Times New Roman" w:cs="Times New Roman" w:ascii="Times New Roman" w:hAnsi="Times New Roman"/>
          <w:bCs/>
        </w:rPr>
      </w:r>
      <w:ins w:id="164" w:author="William Hart" w:date="2023-08-08T17:48:00Z">
        <w:commentRangeEnd w:id="65"/>
        <w:r>
          <w:commentReference w:id="65"/>
        </w:r>
        <w:r>
          <w:rPr>
            <w:rFonts w:eastAsia="Times New Roman" w:cs="Times New Roman" w:ascii="Times New Roman" w:hAnsi="Times New Roman"/>
            <w:bCs/>
          </w:rPr>
          <w:t xml:space="preserve">, </w:t>
        </w:r>
      </w:ins>
      <w:r>
        <w:rPr>
          <w:rFonts w:eastAsia="Times New Roman" w:cs="Times New Roman" w:ascii="Times New Roman" w:hAnsi="Times New Roman"/>
          <w:bCs/>
        </w:rPr>
        <w:t xml:space="preserve">so further inference is required to estimate numbers of infections and the generation </w:t>
      </w:r>
      <w:commentRangeStart w:id="66"/>
      <w:r>
        <w:rPr>
          <w:rFonts w:eastAsia="Times New Roman" w:cs="Times New Roman" w:ascii="Times New Roman" w:hAnsi="Times New Roman"/>
          <w:bCs/>
        </w:rPr>
        <w:t xml:space="preserve">time </w:t>
      </w:r>
      <w:r>
        <w:fldChar w:fldCharType="begin"/>
      </w:r>
      <w:r>
        <w:rPr>
          <w:bCs/>
          <w:rFonts w:eastAsia="Times New Roman" w:cs="Times New Roman" w:ascii="Times New Roman" w:hAnsi="Times New Roman"/>
        </w:rPr>
        <w:instrText>ADDIN ZOTERO_ITEM CSL_CITATION {"citationID":"H4BdajMK","properties":{"formattedCitation":"[8,42\\uc0\\u8211{}44]","plainCitation":"[8,42–44]","noteIndex":0},"citationItems":[{"id":295,"uris":["http://zotero.org/users/local/DdWS7gFn/items/MZFRVS9C"],"itemData":{"id":295,"type":"article-journal","abstract":"Estimation of the effective reproductive number, Rt, is important for detecting changes in disease transmission over time. During the COVID-19 pandemic, policymakers and public health officials are using Rt to assess the effectiveness of interventions and to inform policy. However, estimation of Rt from available data presents several challenges, with critical implications for the interpretation of the course of the pandemic. The purpose of this document is to summarize these challenges, illustrate them with examples from synthetic data, and, where possible, make methodological recommendations. For near real-time estimation of Rt, we recommend the approach of Cori et al. (2013), which uses data from before time t and empirical estimates of the distribution of time between infections. Methods that require data from after time t , such as Wallinga and Teunis (2004), are conceptually and methodologically less suited for near real-time estimation, but may be appropriate for some retrospective analyses. We advise against using methods derived from Bettencourt and Ribeiro (2008), as the resulting Rt estimates may be biased if the underlying structural assumptions are not met. A challenge common to all approaches is reconstruction of the time series of new infections from observations occurring long after the moment of transmission. Naive approaches for dealing with observation delays, such as subtracting delays sampled from a distribution, can introduce bias. We provide suggestions for how to mitigate this and other technical challenges and highlight open problems in Rt estimation. ### Competing Interest Statement The authors have declared no competing interest. ### Funding Statement KG was supported by the James S. McDonnell Foundation. LM was supported by the National Institute Of General Medical Sciences of the National Institutes of Health under Award Number F32GM134721. ML acknowledges support from the Morris-Singer Fund and from Models of Infectious Disease Agent Study (MIDAS) cooperative agreement U54GM088558 from the National Institute Of General Medical Sciences. The content is solely the responsibility of the authors and does not necessarily represent the official views of the National Institute Of General Medical Sciences or the National Institutes of Health. LFW acknowledges support from the National Institutes of Health (R01 GM122876). SA, JH, SM, JM, NIB, KS, RNT, SF acknowledge funding from the Wellcome Trust (210758/Z/18/Z). Thanks to Christ Church (Oxford) for funding via a Junior Research Fellowship (RNT). This project has been funded in whole or in part with Federal funds from the National Institute of Allergy and Infectious Diseases, National Institutes of Health, Department of Health and Human Services, under CEIRS Contract No. HHSN272201400005C (SC). ### Author Declarations I confirm all relevant ethical guidelines have been followed, and any necessary IRB and/or ethics committee approvals have been obtained. Yes The details of the IRB/oversight body that provided approval or exemption for the research described are given below: This study does not analyze any data from human or animal subjects. All necessary patient/participant consent has been obtained and the appropriate institutional forms have been archived. Yes 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 Yes I have followed all appropriate research reporting guidelines and uploaded the relevant EQUATOR Network research reporting checklist(s) and other pertinent material as supplementary files, if applicable. Yes This is a theoretical study analyzing only synthetic data. All code to generate and analyze the data is publicly available on Github (url provided within the text). &lt;https://github.com/cobeylab/Rt_estimation&gt;","container-title":"PLoS Comput Biol","title":"Practical considerations for measuring the effective reproductive number, Rt","author":[{"family":"Gostic","given":"Katelyn M"},{"family":"McGough","given":"Lauren"},{"family":"Baskerville","given":"Edward"},{"family":"Abbott","given":"Sam"},{"family":"Joshi","given":"Keya"},{"family":"Tedijanto","given":"Christine"},{"family":"Kahn","given":"Rebecca"},{"family":"Niehus","given":"Rene"},{"family":"Hay","given":"James A"},{"family":"Salazar","given":"Pablo M. De"},{"family":"Hellewell","given":"Joel"},{"family":"Meakin","given":"Sophie"},{"family":"Munday","given":"James"},{"family":"Bosse","given":"Nikos"},{"family":"Sherratt","given":"Katharine"},{"family":"Thompson","given":"Robin N"},{"family":"White","given":"Laura F"},{"family":"Huisman","given":"Jana"},{"family":"Scire","given":"Jérémie"},{"family":"Bonhoeffer","given":"Sebastian"},{"family":"Stadler","given":"Tanj"},{"family":"Wallinga","given":"Jacco"},{"family":"Funk","given":"Sebastian"},{"family":"Lipsitch","given":"Marc"},{"family":"Cobey","given":"Sarah"}],"issued":{"date-parts":[["2020"]]}}},{"id":446,"uris":["http://zotero.org/users/local/DdWS7gFn/items/B4RL7Y2S"],"itemData":{"id":446,"type":"article-journal","container-title":"Wellcome Open Research","page":"112","title":"Estimating the time-varying reproduction number of SARS-CoV-2 using national and subnational case counts","volume":"5","author":[{"family":"Abbott","given":"S"},{"family":"Hellewell","given":"J"},{"family":"Thompson","given":"R N"},{"family":"Sherratt","given":"K"},{"family":"Gibbs","given":"H P"},{"family":"Bosse","given":"N I"},{"family":"Munday","given":"J D"},{"family":"Meakin","given":"S"},{"family":"Doughty","given":"E L"},{"family":"Chun","given":"J Y"},{"family":"Chan","given":"Y-W D"},{"family":"Finger","given":"F"},{"family":"Campbell","given":"P"},{"family":"Endo","given":"A"},{"family":"Pearson","given":"C A B"},{"family":"Gimma","given":"A"},{"family":"Russell","given":"T"},{"literal":"CMMID COVID modelling group"},{"family":"Flasche","given":"S"},{"family":"Kucharski","given":"A J"},{"family":"Eggo","given":"R M"},{"literal":"Funk S"}],"issued":{"date-parts":[["2020"]]}}},{"id":898,"uris":["http://zotero.org/users/local/DdWS7gFn/items/4CMREL6W"],"itemData":{"id":898,"type":"article-journal","abstract":"The distribution of the generation time (the interval between individuals becoming infected and transmitting the virus) characterises changes in the transmission risk during SARS-CoV-2 infections. Inferring the generation time distribution is essential to plan and assess public health measures. We previously developed a mechanistic approach for estimating the generation time, which provided an improved fit to data from the early months of the COVID-19 pandemic (December 2019-March 2020) compared to existing models (Hart et al., 2021). However, few estimates of the generation time exist based on data from later in the pandemic. Here, using data from a household study conducted from March to November 2020 in the UK, we provide updated estimates of the generation time. We considered both a commonly used approach in which the transmission risk is assumed to be independent of when symptoms develop, and our mechanistic model in which transmission and symptoms are linked explicitly. Assuming independent transmission and symptoms, we estimated a mean generation time (4.2 days, 95% credible interval 3.3–5.3 days) similar to previous estimates from other countries, but with a higher standard deviation (4.9 days, 3.0–8.3 days). Using our mechanistic approach, we estimated a longer mean generation time (5.9 days, 5.2–7.0 days) and a similar standard deviation (4.8 days, 4.0–6.3 days). As well as estimating the generation time using data from the entire study period, we also considered whether the generation time varied temporally. Both models suggest a shorter mean generation time in September-November 2020 compared to earlier months. Since the SARS-CoV-2 generation time appears to be changing, further data collection and analysis is necessary to continue to monitor ongoing transmission and inform future public health policy decisions.","container-title":"eLife","ISSN":"2050-084X","language":"en","page":"e70767","source":"DOI.org (Crossref)","title":"Inference of the SARS-CoV-2 generation time using UK household data","volume":"11","author":[{"family":"Hart","given":"William S"},{"family":"Abbott","given":"Sam"},{"family":"Endo","given":"Akira"},{"family":"Hellewell","given":"Joel"},{"family":"Miller","given":"Elizabeth"},{"family":"Andrews","given":"Nick"},{"family":"Maini","given":"Philip K"},{"family":"Funk","given":"Sebastian"},{"family":"Thompson","given":"Robin N"}],"issued":{"date-parts":[["2022",2,9]]}}},{"id":883,"uris":["http://zotero.org/users/local/DdWS7gFn/items/MLMF5J5K"],"itemData":{"id":883,"type":"article-journal","container-title":"Lancet Inf Dis","ISSN":"14733099","journalAbbreviation":"Lancet Inf Dis","language":"en","page":"603-610","source":"DOI.org (Crossref)","title":"Generation time of the alpha and delta SARS-CoV-2 variants: an epidemiological analysis","title-short":"Generation time of the alpha and delta SARS-CoV-2 variants","volume":"22","author":[{"family":"Hart","given":"William S"},{"family":"Miller","given":"Elizabeth"},{"family":"Andrews","given":"Nick J"},{"family":"Waight","given":"Pauline"},{"family":"Maini","given":"Philip K"},{"family":"Funk","given":"Sebastian"},{"family":"Thompson","given":"Robin N"}],"issued":{"date-parts":[["2022",2]]}}}],"schema":"https://github.com/citation-style-language/schema/raw/master/csl-citation.json"}No strong feelings here, but could also mention that this also requires further (often dodgy!) structural assumptions</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r>
      <w:r>
        <w:rPr>
          <w:rFonts w:cs="Times New Roman" w:ascii="Times New Roman" w:hAnsi="Times New Roman"/>
          <w:kern w:val="0"/>
        </w:rPr>
        <w:t>[8,42–44]</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r>
      <w:commentRangeEnd w:id="66"/>
      <w:r>
        <w:commentReference w:id="66"/>
      </w:r>
      <w:r>
        <w:rPr>
          <w:rFonts w:eastAsia="Times New Roman" w:cs="Times New Roman" w:ascii="Times New Roman" w:hAnsi="Times New Roman"/>
          <w:bCs/>
        </w:rPr>
        <w:t>.</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In our analyses, we assumed that all cases in the disease incidence time series (after the first timestep) arose as a result of transmission within the population under consideration, and that all cases were recorded. In reality, some infected individuals may become infected outside the local population </w:t>
      </w:r>
      <w:r>
        <w:fldChar w:fldCharType="begin"/>
      </w:r>
      <w:r>
        <w:rPr>
          <w:bCs/>
          <w:rFonts w:eastAsia="Times New Roman" w:cs="Times New Roman" w:ascii="Times New Roman" w:hAnsi="Times New Roman"/>
        </w:rPr>
        <w:instrText>ADDIN ZOTERO_ITEM CSL_CITATION {"citationID":"AArGDpNU","properties":{"formattedCitation":"[5,10,45,46]","plainCitation":"[5,10,45,46]","noteIndex":0},"citationItems":[{"id":584,"uris":["http://zotero.org/users/local/DdWS7gFn/items/RT5ECVEM"],"itemData":{"id":584,"type":"article-journal","abstract":"© 2019 The Authors 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pathogens.","container-title":"Epidemics","page":"100356-100356","title":"Improved inference of time-varying reproduction numbers during infectious disease outbreaks","volume":"29","author":[{"family":"Thompson","given":"R.N."},{"family":"Stockwin","given":"J.E."},{"family":"Gaalen","given":"R.D.","non-dropping-particle":"van"},{"family":"Polonsky","given":"J.A."},{"family":"Kamvar","given":"Z.N."},{"family":"Demarsh","given":"P.A."},{"family":"Dahlqwist","given":"E."},{"family":"Li","given":"S."},{"family":"Miguel","given":"E."},{"family":"Jombart","given":"T."},{"family":"Lessler","given":"J."},{"family":"Cauchemez","given":"S."},{"family":"Cori","given":"A."}],"issued":{"date-parts":[["2019"]]}}},{"id":1057,"uris":["http://zotero.org/users/local/DdWS7gFn/items/RYFZW3K4"],"itemData":{"id":1057,"type":"article-journal","abstract":"During infectious disease outbreaks, inference of summary statistics characterizing transmission is essential for planning interventions. An important metric is the time-dependent reproduction number (\n              \n                R\n                t\n              \n              ), which represents the expected number of secondary cases generated by each infected individual over the course of their infectious period. The value of\n              \n                R\n                t\n              \n              varies during an outbreak due to factors such as varying population immunity and changes to interventions, including those that affect individuals' contact networks. While it is possible to estimate a single population-wide\n              \n                R\n                t\n              \n              , this may belie differences in transmission between subgroups within the population. Here, we explore the effects of this heterogeneity on\n              \n                R\n                t\n              \n              estimates. Specifically, we consider two groups of infected hosts: those infected outside the local population (imported cases), and those infected locally (local cases). We use a Bayesian approach to estimate\n              \n                R\n                t\n              \n              , made available for others to use via an online tool, that accounts for differences in the onwards transmission risk from individuals in these groups. Using COVID-19 data from different regions worldwide, we show that different assumptions about the relative transmission risk between imported and local cases affect\n              \n                R\n                t\n              \n              estimates significantly, with implications for interventions. This highlights the need to collect data during outbreaks describing heterogeneities in transmission between different infected hosts, and to account for these heterogeneities in methods used to estimate\n              \n                R\n                t\n              \n              .\n            \n            This article is part of the theme issue 'Technical challenges of modelling real-life epidemics and examples of overcoming these'.","container-title":"Phil. Trans. R. Soc. A.","journalAbbreviation":"Phil. Trans. R. Soc. A.","language":"en","page":"20210308","source":"DOI.org (Crossref)","title":"Heterogeneity in the onwards transmission risk between local and imported cases affects practical estimates of the time-dependent reproduction number","volume":"380","author":[{"family":"Creswell","given":"R."},{"family":"Augustin","given":"D."},{"family":"Bouros","given":"I."},{"family":"Farm","given":"H. J."},{"family":"Miao","given":"S."},{"family":"Ahern","given":"A."},{"family":"Robinson","given":"M."},{"family":"Lemenuel-Diot","given":"A."},{"family":"Gavaghan","given":"D. J."},{"family":"Lambert","given":"B. C."},{"family":"Thompson","given":"R. N."}],"issued":{"date-parts":[["2022",10,3]]}}},{"id":305,"uris":["http://zotero.org/users/local/DdWS7gFn/items/78NS3NM2"],"itemData":{"id":305,"type":"article-journal","container-title":"Journal of Travel Medicine","journalAbbreviation":"J Trav Med","page":"taaa093","title":"Estimating COVID-19 outbreak risk through air travel","volume":"27","author":[{"family":"Daon","given":"Y"},{"family":"Thompson","given":"R N"},{"family":"Obolski","given":"U"}],"issued":{"date-parts":[["2020"]]}}},{"id":1204,"uris":["http://zotero.org/users/local/DdWS7gFn/items/BU94QQYQ"],"itemData":{"id":1204,"type":"article-journal","abstract":"Abstract\n            \n              Motivation\n              The ability to distinguish imported cases from locally acquired cases has important consequences for the selection of public health control strategies. Genomic data can be useful for this, for example, using a phylogeographic analysis in which genomic data from multiple locations are compared to determine likely migration events between locations. However, these methods typically require good samples of genomes from all locations, which is rarely available.\n            \n            \n              Results\n              Here, we propose an alternative approach that only uses genomic data from a location of interest. By comparing each new case with previous cases from the same location, we are able to detect imported cases, as they have a different genealogical distribution than that of locally acquired cases. We show that, when variations in the size of the local population are accounted for, our method has good sensitivity and excellent specificity for the detection of imports. We applied our method to data simulated under the structured coalescent model and demonstrate relatively good performance even when the local population has the same size as the external population. Finally, we applied our method to several recent genomic datasets from both bacterial and viral pathogens, and show that it can, in a matter of seconds or minutes, deliver important insights on the number of imports to a geographically limited sample of a pathogen population.\n            \n            \n              Availability and implementation\n              The R package DetectImports is freely available from https://github.com/xavierdidelot/DetectImports.\n            \n            \n              Supplementary information\n              Supplementary data are available at Bioinformatics online.","container-title":"Bioinformatics","page":"btac761","title":"Distinguishing imported cases from locally acquired cases within a geographically limited genomic sample of an infectious disease","volume":"39","author":[{"family":"Didelot","given":"Xavier"},{"family":"Helekal","given":"David"},{"family":"Kendall","given":"Michelle"},{"family":"Ribeca","given":"Paolo"}],"issued":{"date-parts":[["2023",1,1]]}}}],"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[5,10,45,46]</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and under-reporting of cases is likely for many pathogens </w:t>
      </w:r>
      <w:r>
        <w:fldChar w:fldCharType="begin"/>
      </w:r>
      <w:r>
        <w:rPr>
          <w:bCs/>
          <w:rFonts w:eastAsia="Times New Roman" w:cs="Times New Roman" w:ascii="Times New Roman" w:hAnsi="Times New Roman"/>
        </w:rPr>
        <w:instrText>ADDIN ZOTERO_ITEM CSL_CITATION {"citationID":"sTxseZy8","properties":{"formattedCitation":"[47\\uc0\\u8211{}49]","plainCitation":"[47–49]","noteIndex":0},"citationItems":[{"id":1196,"uris":["http://zotero.org/users/local/DdWS7gFn/items/QGBEBMQQ"],"itemData":{"id":1196,"type":"article-journal","container-title":"PLOS Neglected Tropical Diseases","issue":"1","journalAbbreviation":"PLoS Negl Trop Dis","page":"e0006161","source":"DOI.org (Crossref)","title":"Unreported cases in the 2014-2016 Ebola epidemic: Spatiotemporal variation, and implications for estimating transmission","volume":"12","author":[{"family":"Dalziel","given":"Benjamin D."},{"family":"Lau","given":"Max S. Y."},{"family":"Tiffany","given":"Amanda"},{"family":"McClelland","given":"Amanda"},{"family":"Zelner","given":"Jon"},{"family":"Bliss","given":"Jessica R."},{"family":"Grenfell","given":"Bryan T."}],"editor":[{"family":"Althouse","given":"Benjamin"}],"issued":{"date-parts":[["2018",1,22]]}}},{"id":1198,"uris":["http://zotero.org/users/local/DdWS7gFn/items/JFBDMWC7"],"itemData":{"id":1198,"type":"article-journal","abstract":"Abstract\n            \n              Background\n              Underreporting cases of infectious diseases poses a major challenge in the analysis of their epidemiological characteristics and dynamical aspects. Without accurate numerical estimates it is difficult to precisely quantify the proportions of severe and critical cases, as well as the mortality rate. Such estimates can be provided for instance by testing the presence of the virus. However, during an ongoing epidemic, such tests’ implementation is a daunting task. This work addresses this issue by presenting a methodology to estimate underreported infections based on approximations of the stable rates of hospitalization and death.\n            \n            \n              Methods\n              We present a novel methodology for the stable rate estimation of hospitalization and death related to the Corona Virus Disease 2019 (COVID-19) using publicly available reports from various distinct communities. These rates are then used to estimate underreported infections on the corresponding areas by making use of reported daily hospitalizations and deaths. The impact of underreporting infections on vaccination strategies is estimated under different disease-transmission scenarios using a Susceptible-Exposed-Infective-Removed-like (SEIR) epidemiological model.\n            \n            \n              Results\n              For the considered locations, during the period of study, the estimations suggest that the number of infected individuals could reach 30% of the population of these places, representing, in some cases, more than six times the observed numbers. These results are in close agreement with estimates from independent seroprevalence studies, thus providing a strong validation of the proposed methodology. Moreover, the presence of large numbers of underreported infections can reduce the perceived impact of vaccination strategies in reducing rates of mortality and hospitalization.\n            \n            \n              Conclusions\n              pBy using the proposed methodology and employing a judiciously chosen data analysis implementation, we estimate COVID-19 underreporting from publicly available data. This leads to a powerful way of quantifying underreporting impact on the efficacy of vaccination strategies. As a byproduct, we evaluate the impact of underreporting in the designing of vaccination strategies.","container-title":"BMC Infectious Diseases","journalAbbreviation":"BMC Infect Dis","page":"1111","title":"COVID-19 underreporting and its impact on vaccination strategies","volume":"21","author":[{"family":"Albani","given":"Vinicius"},{"family":"Loria","given":"Jennifer"},{"family":"Massad","given":"Eduardo"},{"family":"Zubelli","given":"Jorge"}],"issued":{"date-parts":[["2021",12]]}}},{"id":1200,"uris":["http://zotero.org/users/local/DdWS7gFn/items/GPMBS46C"],"itemData":{"id":1200,"type":"article-journal","container-title":"BMC Public Health","journalAbbreviation":"BMC Public Health","page":"147","source":"DOI.org (Crossref)","title":"Measuring underreporting and under-ascertainment in infectious disease datasets: a comparison of methods","volume":"14","author":[{"family":"Gibbons","given":"Cheryl L"},{"family":"Mangen","given":"Marie-Josée J"},{"family":"Plass","given":"Dietrich"},{"family":"Havelaar","given":"Arie H"},{"family":"Brooke","given":"Russell John"},{"family":"Kramarz","given":"Piotr"},{"family":"Peterson","given":"Karen L"},{"family":"Stuurman","given":"Anke L"},{"family":"Cassini","given":"Alessandro"},{"family":"Fèvre","given":"Eric M"},{"family":"Kretzschmar","given":"Mirjam Ee"}],"issued":{"date-parts":[["2014",12]]}}}],"schema":"https://github.com/citation-style-language/schema/raw/master/csl-citation.json"}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r>
      <w:r>
        <w:rPr>
          <w:rFonts w:cs="Times New Roman" w:ascii="Times New Roman" w:hAnsi="Times New Roman"/>
          <w:kern w:val="0"/>
        </w:rPr>
        <w:t>[47–49]</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xml:space="preserve">. Extension of our method to account for these features of real-world outbreaks is a target for future research. Similarly, our method assumes that a Poisson distributed number of cases occur in each timestep of the modified renewal equation model. Considering different possible probability distributions, including accounting for the possibility of superspreading events on some days </w:t>
      </w:r>
      <w:r>
        <w:fldChar w:fldCharType="begin"/>
      </w:r>
      <w:r>
        <w:rPr>
          <w:bCs/>
          <w:rFonts w:eastAsia="Times New Roman" w:cs="Times New Roman" w:ascii="Times New Roman" w:hAnsi="Times New Roman"/>
        </w:rPr>
        <w:instrText>ADDIN ZOTERO_ITEM CSL_CITATION {"citationID":"YVamSyXd","properties":{"formattedCitation":"[19,20]","plainCitation":"[19,20]","noteIndex":0},"citationItems":[{"id":1165,"uris":["http://zotero.org/users/local/DdWS7gFn/items/HJAHX59P"],"itemData":{"id":1165,"type":"article-journal","container-title":"Infectious Disease Modelling","journalAbbreviation":"Infect Dis Model","page":"706-728","source":"DOI.org (Crossref)","title":"Disease momentum: Estimating the reproduction number in the presence of superspreading","volume":"6","author":[{"family":"Johnson","given":"Kory D."},{"family":"Beiglböck","given":"Mathias"},{"family":"Eder","given":"Manuel"},{"family":"Grass","given":"Annemarie"},{"family":"Hermisson","given":"Joachim"},{"family":"Pammer","given":"Gudmund"},{"family":"Polechová","given":"Jitka"},{"family":"Toneian","given":"Daniel"},{"family":"Wölfl","given":"Benjamin"}],"issued":{"date-parts":[["2021"]]}}},{"id":1206,"uris":["http://zotero.org/users/local/DdWS7gFn/items/H35C2ZXJ"],"itemData":{"id":1206,"type":"article-journal","container-title":"Epidemiology","page":"201-205","source":"DOI.org (Crossref)","title":"Accounting for the potential of overdispersion in estimation of the time-varying reproduction number","volume":"34","author":[{"family":"Ho","given":"Faith"},{"family":"Parag","given":"Kris V."},{"family":"Adam","given":"Dillon C."},{"family":"Lau","given":"Eric H. Y."},{"family":"Cowling","given":"Benjamin J."},{"family":"Tsang","given":"Tim K."}],"issued":{"date-parts":[["2023",3]]}}}],"schema":"https://github.com/citation-style-language/schema/raw/master/csl-citation.json"}</w:instrText>
      </w:r>
      <w:r>
        <w:rPr>
          <w:rFonts w:eastAsia="Times New Roman" w:cs="Times New Roman" w:ascii="Times New Roman" w:hAnsi="Times New Roman"/>
          <w:bCs/>
        </w:rPr>
      </w:r>
      <w:r>
        <w:rPr>
          <w:bCs/>
          <w:rFonts w:eastAsia="Times New Roman" w:cs="Times New Roman" w:ascii="Times New Roman" w:hAnsi="Times New Roman"/>
        </w:rPr>
        <w:fldChar w:fldCharType="separate"/>
      </w:r>
      <w:r>
        <w:rPr>
          <w:rFonts w:eastAsia="Times New Roman" w:cs="Times New Roman" w:ascii="Times New Roman" w:hAnsi="Times New Roman"/>
          <w:bCs/>
        </w:rPr>
        <w:t>[19,20]</w:t>
      </w:r>
      <w:r>
        <w:rPr>
          <w:rFonts w:eastAsia="Times New Roman" w:cs="Times New Roman" w:ascii="Times New Roman" w:hAnsi="Times New Roman"/>
          <w:bCs/>
        </w:rPr>
      </w:r>
      <w:r>
        <w:rPr>
          <w:bCs/>
          <w:rFonts w:eastAsia="Times New Roman" w:cs="Times New Roman" w:ascii="Times New Roman" w:hAnsi="Times New Roman"/>
        </w:rPr>
        <w:fldChar w:fldCharType="end"/>
      </w:r>
      <w:r>
        <w:rPr>
          <w:rFonts w:eastAsia="Times New Roman" w:cs="Times New Roman" w:ascii="Times New Roman" w:hAnsi="Times New Roman"/>
          <w:bCs/>
        </w:rPr>
        <w:t>, is another possible area for future work.</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Cs/>
        </w:rPr>
        <w:t xml:space="preserve">In summary, we have presented a novel method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from temporally aggregated disease incidence time series. </w:t>
      </w:r>
      <w:commentRangeStart w:id="67"/>
      <w:r>
        <w:rPr>
          <w:rFonts w:eastAsia="Times New Roman" w:cs="Times New Roman" w:ascii="Times New Roman" w:hAnsi="Times New Roman"/>
          <w:bCs/>
        </w:rPr>
        <w:t xml:space="preserve">Going forwards, the ideal scenario is for disease incidence time series to be recorded at a fine temporal resolution (e.g. daily). If that occurs, then existing methods for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are expected to perform well. </w:t>
      </w:r>
      <w:r>
        <w:rPr>
          <w:rFonts w:eastAsia="Times New Roman" w:cs="Times New Roman" w:ascii="Times New Roman" w:hAnsi="Times New Roman"/>
          <w:bCs/>
        </w:rPr>
      </w:r>
      <w:commentRangeEnd w:id="67"/>
      <w:r>
        <w:commentReference w:id="67"/>
      </w:r>
      <w:r>
        <w:rPr>
          <w:rFonts w:eastAsia="Times New Roman" w:cs="Times New Roman" w:ascii="Times New Roman" w:hAnsi="Times New Roman"/>
          <w:bCs/>
        </w:rPr>
        <w:t xml:space="preserve">However, if disease incidence time series continue to be aggregated temporally during outbreaks of pathogens for which transmission occurs on a short timescale, then methods allowing accurate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rPr>
        <w:t xml:space="preserve"> inference from temporally aggregated data are of paramount importance.</w:t>
      </w:r>
    </w:p>
    <w:p>
      <w:pPr>
        <w:pStyle w:val="Normal"/>
        <w:numPr>
          <w:ilvl w:val="0"/>
          <w:numId w:val="0"/>
        </w:numPr>
        <w:spacing w:lineRule="auto" w:line="480"/>
        <w:ind w:left="0" w:hanging="0"/>
        <w:outlineLvl w:val="0"/>
        <w:rPr>
          <w:rFonts w:ascii="Times New Roman" w:hAnsi="Times New Roman" w:cs="Times New Roman"/>
          <w:b/>
          <w:b/>
        </w:rPr>
      </w:pPr>
      <w:r>
        <w:rPr>
          <w:rFonts w:cs="Times New Roman" w:ascii="Times New Roman" w:hAnsi="Times New Roman"/>
          <w:b/>
        </w:rPr>
      </w:r>
    </w:p>
    <w:p>
      <w:pPr>
        <w:pStyle w:val="Normal"/>
        <w:numPr>
          <w:ilvl w:val="0"/>
          <w:numId w:val="0"/>
        </w:numPr>
        <w:spacing w:lineRule="auto" w:line="480"/>
        <w:ind w:left="0" w:hanging="0"/>
        <w:outlineLvl w:val="0"/>
        <w:rPr>
          <w:rFonts w:ascii="Times New Roman" w:hAnsi="Times New Roman" w:cs="Times New Roman"/>
          <w:b/>
          <w:b/>
        </w:rPr>
      </w:pPr>
      <w:r>
        <w:rPr>
          <w:rFonts w:cs="Times New Roman" w:ascii="Times New Roman" w:hAnsi="Times New Roman"/>
          <w:b/>
        </w:rPr>
        <w:t>COMPETING INTERESTS</w:t>
      </w:r>
    </w:p>
    <w:p>
      <w:pPr>
        <w:pStyle w:val="Normal"/>
        <w:numPr>
          <w:ilvl w:val="0"/>
          <w:numId w:val="0"/>
        </w:numPr>
        <w:spacing w:lineRule="auto" w:line="480" w:before="0" w:after="240"/>
        <w:ind w:left="0" w:hanging="0"/>
        <w:outlineLvl w:val="0"/>
        <w:rPr>
          <w:rFonts w:ascii="Times New Roman" w:hAnsi="Times New Roman" w:cs="Times New Roman"/>
        </w:rPr>
      </w:pPr>
      <w:r>
        <w:rPr>
          <w:rFonts w:cs="Times New Roman" w:ascii="Times New Roman" w:hAnsi="Times New Roman"/>
        </w:rPr>
        <w:t>We have no competing interests.</w:t>
      </w:r>
    </w:p>
    <w:p>
      <w:pPr>
        <w:pStyle w:val="Normal"/>
        <w:numPr>
          <w:ilvl w:val="0"/>
          <w:numId w:val="0"/>
        </w:numPr>
        <w:spacing w:lineRule="auto" w:line="480"/>
        <w:ind w:left="0" w:hanging="0"/>
        <w:outlineLvl w:val="0"/>
        <w:rPr>
          <w:rFonts w:ascii="Times New Roman" w:hAnsi="Times New Roman" w:cs="Times New Roman"/>
          <w:b/>
          <w:b/>
        </w:rPr>
      </w:pPr>
      <w:r>
        <w:rPr>
          <w:rFonts w:cs="Times New Roman" w:ascii="Times New Roman" w:hAnsi="Times New Roman"/>
          <w:b/>
        </w:rPr>
        <w:t>AUTHORS’ CONTRIBUTIONS</w:t>
      </w:r>
    </w:p>
    <w:p>
      <w:pPr>
        <w:pStyle w:val="Normal"/>
        <w:numPr>
          <w:ilvl w:val="0"/>
          <w:numId w:val="0"/>
        </w:numPr>
        <w:spacing w:lineRule="auto" w:line="480"/>
        <w:ind w:left="0" w:hanging="0"/>
        <w:outlineLvl w:val="0"/>
        <w:rPr>
          <w:rFonts w:ascii="Times New Roman" w:hAnsi="Times New Roman" w:cs="Times New Roman"/>
          <w:bCs/>
        </w:rPr>
      </w:pPr>
      <w:r>
        <w:rPr>
          <w:rFonts w:cs="Times New Roman" w:ascii="Times New Roman" w:hAnsi="Times New Roman"/>
          <w:bCs/>
        </w:rPr>
        <w:t>IOG – formal analysis, investigation, validation, writing – original draft, writing – review and editing.</w:t>
      </w:r>
    </w:p>
    <w:p>
      <w:pPr>
        <w:pStyle w:val="Normal"/>
        <w:numPr>
          <w:ilvl w:val="0"/>
          <w:numId w:val="0"/>
        </w:numPr>
        <w:spacing w:lineRule="auto" w:line="480"/>
        <w:ind w:left="0" w:hanging="0"/>
        <w:outlineLvl w:val="0"/>
        <w:rPr>
          <w:rFonts w:ascii="Times New Roman" w:hAnsi="Times New Roman" w:cs="Times New Roman"/>
          <w:color w:val="333132"/>
          <w:highlight w:val="white"/>
        </w:rPr>
      </w:pPr>
      <w:r>
        <w:rPr>
          <w:rFonts w:cs="Times New Roman" w:ascii="Times New Roman" w:hAnsi="Times New Roman"/>
          <w:bCs/>
        </w:rPr>
        <w:t xml:space="preserve">WSH – methodology, </w:t>
      </w:r>
      <w:r>
        <w:rPr>
          <w:rFonts w:cs="Times New Roman" w:ascii="Times New Roman" w:hAnsi="Times New Roman"/>
          <w:color w:val="333132"/>
          <w:shd w:fill="FFFFFF" w:val="clear"/>
        </w:rPr>
        <w:t>writing</w:t>
      </w:r>
      <w:r>
        <w:rPr>
          <w:rFonts w:cs="Times New Roman" w:ascii="Times New Roman" w:hAnsi="Times New Roman"/>
          <w:bCs/>
        </w:rPr>
        <w:t xml:space="preserve"> – </w:t>
      </w:r>
      <w:r>
        <w:rPr>
          <w:rFonts w:cs="Times New Roman" w:ascii="Times New Roman" w:hAnsi="Times New Roman"/>
          <w:color w:val="333132"/>
          <w:shd w:fill="FFFFFF" w:val="clear"/>
        </w:rPr>
        <w:t>review and editing.</w:t>
      </w:r>
    </w:p>
    <w:p>
      <w:pPr>
        <w:pStyle w:val="Normal"/>
        <w:numPr>
          <w:ilvl w:val="0"/>
          <w:numId w:val="0"/>
        </w:numPr>
        <w:spacing w:lineRule="auto" w:line="480"/>
        <w:ind w:left="0" w:hanging="0"/>
        <w:outlineLvl w:val="0"/>
        <w:rPr>
          <w:rFonts w:ascii="Times New Roman" w:hAnsi="Times New Roman" w:cs="Times New Roman"/>
          <w:color w:val="333132"/>
          <w:highlight w:val="white"/>
        </w:rPr>
      </w:pPr>
      <w:r>
        <w:rPr>
          <w:rFonts w:cs="Times New Roman" w:ascii="Times New Roman" w:hAnsi="Times New Roman"/>
          <w:color w:val="333132"/>
          <w:shd w:fill="FFFFFF" w:val="clear"/>
        </w:rPr>
        <w:t xml:space="preserve">JS – </w:t>
      </w:r>
      <w:r>
        <w:rPr>
          <w:rFonts w:cs="Times New Roman" w:ascii="Times New Roman" w:hAnsi="Times New Roman"/>
          <w:bCs/>
        </w:rPr>
        <w:t xml:space="preserve">methodology, </w:t>
      </w:r>
      <w:r>
        <w:rPr>
          <w:rFonts w:cs="Times New Roman" w:ascii="Times New Roman" w:hAnsi="Times New Roman"/>
          <w:color w:val="333132"/>
          <w:shd w:fill="FFFFFF" w:val="clear"/>
        </w:rPr>
        <w:t>writing</w:t>
      </w:r>
      <w:r>
        <w:rPr>
          <w:rFonts w:cs="Times New Roman" w:ascii="Times New Roman" w:hAnsi="Times New Roman"/>
          <w:bCs/>
        </w:rPr>
        <w:t xml:space="preserve"> – </w:t>
      </w:r>
      <w:r>
        <w:rPr>
          <w:rFonts w:cs="Times New Roman" w:ascii="Times New Roman" w:hAnsi="Times New Roman"/>
          <w:color w:val="333132"/>
          <w:shd w:fill="FFFFFF" w:val="clear"/>
        </w:rPr>
        <w:t>review and editing.</w:t>
      </w:r>
    </w:p>
    <w:p>
      <w:pPr>
        <w:pStyle w:val="Normal"/>
        <w:numPr>
          <w:ilvl w:val="0"/>
          <w:numId w:val="0"/>
        </w:numPr>
        <w:spacing w:lineRule="auto" w:line="480"/>
        <w:ind w:left="0" w:hanging="0"/>
        <w:outlineLvl w:val="0"/>
        <w:rPr>
          <w:rFonts w:ascii="Times New Roman" w:hAnsi="Times New Roman" w:cs="Times New Roman"/>
          <w:color w:val="333132"/>
          <w:highlight w:val="white"/>
        </w:rPr>
      </w:pPr>
      <w:r>
        <w:rPr>
          <w:rFonts w:cs="Times New Roman" w:ascii="Times New Roman" w:hAnsi="Times New Roman"/>
          <w:bCs/>
        </w:rPr>
        <w:t xml:space="preserve">RKN – methodology, </w:t>
      </w:r>
      <w:r>
        <w:rPr>
          <w:rFonts w:cs="Times New Roman" w:ascii="Times New Roman" w:hAnsi="Times New Roman"/>
          <w:color w:val="333132"/>
          <w:shd w:fill="FFFFFF" w:val="clear"/>
        </w:rPr>
        <w:t>writing</w:t>
      </w:r>
      <w:r>
        <w:rPr>
          <w:rFonts w:cs="Times New Roman" w:ascii="Times New Roman" w:hAnsi="Times New Roman"/>
          <w:bCs/>
        </w:rPr>
        <w:t xml:space="preserve"> – </w:t>
      </w:r>
      <w:r>
        <w:rPr>
          <w:rFonts w:cs="Times New Roman" w:ascii="Times New Roman" w:hAnsi="Times New Roman"/>
          <w:color w:val="333132"/>
          <w:shd w:fill="FFFFFF" w:val="clear"/>
        </w:rPr>
        <w:t>review and editing.</w:t>
      </w:r>
    </w:p>
    <w:p>
      <w:pPr>
        <w:pStyle w:val="Normal"/>
        <w:numPr>
          <w:ilvl w:val="0"/>
          <w:numId w:val="0"/>
        </w:numPr>
        <w:spacing w:lineRule="auto" w:line="480"/>
        <w:ind w:left="0" w:hanging="0"/>
        <w:outlineLvl w:val="0"/>
        <w:rPr>
          <w:rFonts w:ascii="Times New Roman" w:hAnsi="Times New Roman" w:cs="Times New Roman"/>
          <w:color w:val="333132"/>
          <w:highlight w:val="white"/>
        </w:rPr>
      </w:pPr>
      <w:r>
        <w:rPr>
          <w:rFonts w:cs="Times New Roman" w:ascii="Times New Roman" w:hAnsi="Times New Roman"/>
          <w:bCs/>
        </w:rPr>
        <w:t xml:space="preserve">JP – methodology, </w:t>
      </w:r>
      <w:r>
        <w:rPr>
          <w:rFonts w:cs="Times New Roman" w:ascii="Times New Roman" w:hAnsi="Times New Roman"/>
          <w:color w:val="333132"/>
          <w:shd w:fill="FFFFFF" w:val="clear"/>
        </w:rPr>
        <w:t>writing</w:t>
      </w:r>
      <w:r>
        <w:rPr>
          <w:rFonts w:cs="Times New Roman" w:ascii="Times New Roman" w:hAnsi="Times New Roman"/>
          <w:bCs/>
        </w:rPr>
        <w:t xml:space="preserve"> – </w:t>
      </w:r>
      <w:r>
        <w:rPr>
          <w:rFonts w:cs="Times New Roman" w:ascii="Times New Roman" w:hAnsi="Times New Roman"/>
          <w:color w:val="333132"/>
          <w:shd w:fill="FFFFFF" w:val="clear"/>
        </w:rPr>
        <w:t>review and editing.</w:t>
      </w:r>
    </w:p>
    <w:p>
      <w:pPr>
        <w:pStyle w:val="Normal"/>
        <w:numPr>
          <w:ilvl w:val="0"/>
          <w:numId w:val="0"/>
        </w:numPr>
        <w:spacing w:lineRule="auto" w:line="480"/>
        <w:ind w:left="0" w:hanging="0"/>
        <w:outlineLvl w:val="0"/>
        <w:rPr>
          <w:rFonts w:ascii="Times New Roman" w:hAnsi="Times New Roman" w:cs="Times New Roman"/>
          <w:color w:val="333132"/>
          <w:highlight w:val="white"/>
        </w:rPr>
      </w:pPr>
      <w:r>
        <w:rPr>
          <w:rFonts w:cs="Times New Roman" w:ascii="Times New Roman" w:hAnsi="Times New Roman"/>
          <w:bCs/>
        </w:rPr>
        <w:t xml:space="preserve">AC – methodology, </w:t>
      </w:r>
      <w:r>
        <w:rPr>
          <w:rFonts w:cs="Times New Roman" w:ascii="Times New Roman" w:hAnsi="Times New Roman"/>
          <w:color w:val="333132"/>
          <w:shd w:fill="FFFFFF" w:val="clear"/>
        </w:rPr>
        <w:t>writing</w:t>
      </w:r>
      <w:r>
        <w:rPr>
          <w:rFonts w:cs="Times New Roman" w:ascii="Times New Roman" w:hAnsi="Times New Roman"/>
          <w:bCs/>
        </w:rPr>
        <w:t xml:space="preserve"> – </w:t>
      </w:r>
      <w:r>
        <w:rPr>
          <w:rFonts w:cs="Times New Roman" w:ascii="Times New Roman" w:hAnsi="Times New Roman"/>
          <w:color w:val="333132"/>
          <w:shd w:fill="FFFFFF" w:val="clear"/>
        </w:rPr>
        <w:t>review and editing.</w:t>
      </w:r>
    </w:p>
    <w:p>
      <w:pPr>
        <w:pStyle w:val="Normal"/>
        <w:numPr>
          <w:ilvl w:val="0"/>
          <w:numId w:val="0"/>
        </w:numPr>
        <w:spacing w:lineRule="auto" w:line="480"/>
        <w:ind w:left="0" w:hanging="0"/>
        <w:outlineLvl w:val="0"/>
        <w:rPr>
          <w:rFonts w:ascii="Times New Roman" w:hAnsi="Times New Roman" w:cs="Times New Roman"/>
          <w:color w:val="333132"/>
          <w:highlight w:val="white"/>
        </w:rPr>
      </w:pPr>
      <w:r>
        <w:rPr>
          <w:rFonts w:cs="Times New Roman" w:ascii="Times New Roman" w:hAnsi="Times New Roman"/>
          <w:color w:val="333132"/>
          <w:shd w:fill="FFFFFF" w:val="clear"/>
        </w:rPr>
        <w:t xml:space="preserve">EMH – </w:t>
      </w:r>
      <w:r>
        <w:rPr>
          <w:rFonts w:cs="Times New Roman" w:ascii="Times New Roman" w:hAnsi="Times New Roman"/>
          <w:bCs/>
        </w:rPr>
        <w:t xml:space="preserve">methodology, supervision, </w:t>
      </w:r>
      <w:r>
        <w:rPr>
          <w:rFonts w:cs="Times New Roman" w:ascii="Times New Roman" w:hAnsi="Times New Roman"/>
          <w:color w:val="333132"/>
          <w:shd w:fill="FFFFFF" w:val="clear"/>
        </w:rPr>
        <w:t>writing</w:t>
      </w:r>
      <w:r>
        <w:rPr>
          <w:rFonts w:cs="Times New Roman" w:ascii="Times New Roman" w:hAnsi="Times New Roman"/>
          <w:bCs/>
        </w:rPr>
        <w:t xml:space="preserve"> – </w:t>
      </w:r>
      <w:r>
        <w:rPr>
          <w:rFonts w:cs="Times New Roman" w:ascii="Times New Roman" w:hAnsi="Times New Roman"/>
          <w:color w:val="333132"/>
          <w:shd w:fill="FFFFFF" w:val="clear"/>
        </w:rPr>
        <w:t>review and editing.</w:t>
      </w:r>
    </w:p>
    <w:p>
      <w:pPr>
        <w:pStyle w:val="Normal"/>
        <w:numPr>
          <w:ilvl w:val="0"/>
          <w:numId w:val="0"/>
        </w:numPr>
        <w:spacing w:lineRule="auto" w:line="480" w:before="0" w:after="240"/>
        <w:ind w:left="0" w:hanging="0"/>
        <w:outlineLvl w:val="0"/>
        <w:rPr>
          <w:rFonts w:ascii="Times New Roman" w:hAnsi="Times New Roman" w:cs="Times New Roman"/>
          <w:bCs/>
        </w:rPr>
      </w:pPr>
      <w:r>
        <w:rPr>
          <w:rFonts w:cs="Times New Roman" w:ascii="Times New Roman" w:hAnsi="Times New Roman"/>
          <w:bCs/>
        </w:rPr>
        <w:t xml:space="preserve">RNT – </w:t>
      </w:r>
      <w:r>
        <w:rPr>
          <w:rFonts w:cs="Times New Roman" w:ascii="Times New Roman" w:hAnsi="Times New Roman"/>
          <w:color w:val="333132"/>
          <w:shd w:fill="FFFFFF" w:val="clear"/>
        </w:rPr>
        <w:t>conceptualization, methodology, project administration, supervision, writing</w:t>
      </w:r>
      <w:r>
        <w:rPr>
          <w:rFonts w:cs="Times New Roman" w:ascii="Times New Roman" w:hAnsi="Times New Roman"/>
          <w:bCs/>
        </w:rPr>
        <w:t xml:space="preserve"> – </w:t>
      </w:r>
      <w:r>
        <w:rPr>
          <w:rFonts w:cs="Times New Roman" w:ascii="Times New Roman" w:hAnsi="Times New Roman"/>
          <w:color w:val="333132"/>
          <w:shd w:fill="FFFFFF" w:val="clear"/>
        </w:rPr>
        <w:t>original draft, writing</w:t>
      </w:r>
      <w:r>
        <w:rPr>
          <w:rFonts w:cs="Times New Roman" w:ascii="Times New Roman" w:hAnsi="Times New Roman"/>
          <w:bCs/>
        </w:rPr>
        <w:t xml:space="preserve"> – </w:t>
      </w:r>
      <w:r>
        <w:rPr>
          <w:rFonts w:cs="Times New Roman" w:ascii="Times New Roman" w:hAnsi="Times New Roman"/>
          <w:color w:val="333132"/>
          <w:shd w:fill="FFFFFF" w:val="clear"/>
        </w:rPr>
        <w:t>review and editing.</w:t>
      </w:r>
    </w:p>
    <w:p>
      <w:pPr>
        <w:pStyle w:val="Normal"/>
        <w:numPr>
          <w:ilvl w:val="0"/>
          <w:numId w:val="0"/>
        </w:numPr>
        <w:spacing w:lineRule="auto" w:line="480"/>
        <w:ind w:left="0" w:hanging="0"/>
        <w:outlineLvl w:val="0"/>
        <w:rPr>
          <w:rFonts w:ascii="Times New Roman" w:hAnsi="Times New Roman" w:cs="Times New Roman"/>
          <w:b/>
          <w:b/>
        </w:rPr>
      </w:pPr>
      <w:r>
        <w:rPr>
          <w:rFonts w:cs="Times New Roman" w:ascii="Times New Roman" w:hAnsi="Times New Roman"/>
          <w:b/>
        </w:rPr>
      </w:r>
    </w:p>
    <w:p>
      <w:pPr>
        <w:pStyle w:val="Normal"/>
        <w:numPr>
          <w:ilvl w:val="0"/>
          <w:numId w:val="0"/>
        </w:numPr>
        <w:spacing w:lineRule="auto" w:line="480"/>
        <w:ind w:left="0" w:hanging="0"/>
        <w:outlineLvl w:val="0"/>
        <w:rPr>
          <w:rFonts w:ascii="Times New Roman" w:hAnsi="Times New Roman" w:cs="Times New Roman"/>
          <w:b/>
          <w:b/>
        </w:rPr>
      </w:pPr>
      <w:r>
        <w:rPr>
          <w:rFonts w:cs="Times New Roman" w:ascii="Times New Roman" w:hAnsi="Times New Roman"/>
          <w:b/>
        </w:rPr>
        <w:t>FUNDING</w:t>
      </w:r>
    </w:p>
    <w:p>
      <w:pPr>
        <w:pStyle w:val="Normal"/>
        <w:numPr>
          <w:ilvl w:val="0"/>
          <w:numId w:val="0"/>
        </w:numPr>
        <w:spacing w:lineRule="auto" w:line="480"/>
        <w:ind w:left="0" w:hanging="0"/>
        <w:outlineLvl w:val="0"/>
        <w:rPr>
          <w:rFonts w:ascii="Times New Roman" w:hAnsi="Times New Roman" w:cs="Times New Roman"/>
          <w:b/>
          <w:b/>
        </w:rPr>
      </w:pPr>
      <w:r>
        <w:rPr>
          <w:rFonts w:cs="Times New Roman" w:ascii="Times New Roman" w:hAnsi="Times New Roman"/>
          <w:color w:val="2E2E2E"/>
        </w:rPr>
        <w:t>This research was funded by the EPSRC through the Mathematics for Real-World Systems CDT (ZO-G, RNT; grant number EP/S022244/1) and a doctoral prize (WSH; grant number EP/W524311/1).</w:t>
      </w:r>
      <w:r>
        <w:rPr>
          <w:rStyle w:val="Appleconvertedspace"/>
          <w:rFonts w:cs="Times New Roman" w:ascii="Times New Roman" w:hAnsi="Times New Roman"/>
          <w:color w:val="2E2E2E"/>
        </w:rPr>
        <w:t> The collaboration between JS and RNT was funded by a grant from Public Health Wales.</w:t>
      </w:r>
    </w:p>
    <w:p>
      <w:pPr>
        <w:pStyle w:val="Normal"/>
        <w:numPr>
          <w:ilvl w:val="0"/>
          <w:numId w:val="0"/>
        </w:numPr>
        <w:spacing w:lineRule="auto" w:line="480"/>
        <w:ind w:left="0" w:hanging="0"/>
        <w:outlineLvl w:val="0"/>
        <w:rPr>
          <w:rFonts w:ascii="Times New Roman" w:hAnsi="Times New Roman" w:cs="Times New Roman"/>
          <w:b/>
          <w:b/>
        </w:rPr>
      </w:pPr>
      <w:r>
        <w:rPr>
          <w:rFonts w:cs="Times New Roman" w:ascii="Times New Roman" w:hAnsi="Times New Roman"/>
          <w:b/>
        </w:rPr>
      </w:r>
    </w:p>
    <w:p>
      <w:pPr>
        <w:pStyle w:val="Normal"/>
        <w:numPr>
          <w:ilvl w:val="0"/>
          <w:numId w:val="0"/>
        </w:numPr>
        <w:spacing w:lineRule="auto" w:line="480"/>
        <w:ind w:left="0" w:hanging="0"/>
        <w:outlineLvl w:val="0"/>
        <w:rPr>
          <w:rFonts w:ascii="Times New Roman" w:hAnsi="Times New Roman" w:cs="Times New Roman"/>
          <w:b/>
          <w:b/>
        </w:rPr>
      </w:pPr>
      <w:r>
        <w:rPr>
          <w:rFonts w:cs="Times New Roman" w:ascii="Times New Roman" w:hAnsi="Times New Roman"/>
          <w:b/>
        </w:rPr>
        <w:t>ACKNOWLEDGEMENTS</w:t>
      </w:r>
    </w:p>
    <w:p>
      <w:pPr>
        <w:pStyle w:val="Normal"/>
        <w:numPr>
          <w:ilvl w:val="0"/>
          <w:numId w:val="0"/>
        </w:numPr>
        <w:spacing w:lineRule="auto" w:line="480" w:before="0" w:after="240"/>
        <w:ind w:left="0" w:hanging="0"/>
        <w:outlineLvl w:val="0"/>
        <w:rPr>
          <w:rFonts w:ascii="Times New Roman" w:hAnsi="Times New Roman" w:cs="Times New Roman"/>
        </w:rPr>
      </w:pPr>
      <w:r>
        <w:rPr>
          <w:rFonts w:cs="Times New Roman" w:ascii="Times New Roman" w:hAnsi="Times New Roman"/>
        </w:rPr>
        <w:t>Thanks to members of the Zeeman Institute for Systems Biology and Infectious Disease Epidemiology Research at the University of Warwick and the Wolfson Centre for Mathematical Biology at the University of Oxford for useful discussions about this research.</w:t>
      </w:r>
    </w:p>
    <w:p>
      <w:pPr>
        <w:pStyle w:val="Normal"/>
        <w:numPr>
          <w:ilvl w:val="0"/>
          <w:numId w:val="0"/>
        </w:numPr>
        <w:spacing w:lineRule="auto" w:line="480"/>
        <w:ind w:left="0" w:hanging="0"/>
        <w:outlineLvl w:val="0"/>
        <w:rPr>
          <w:rFonts w:ascii="Times New Roman" w:hAnsi="Times New Roman" w:cs="Times New Roman"/>
          <w:b/>
          <w:b/>
        </w:rPr>
      </w:pPr>
      <w:r>
        <w:rPr>
          <w:rFonts w:cs="Times New Roman" w:ascii="Times New Roman" w:hAnsi="Times New Roman"/>
          <w:b/>
        </w:rPr>
      </w:r>
    </w:p>
    <w:p>
      <w:pPr>
        <w:pStyle w:val="Normal"/>
        <w:numPr>
          <w:ilvl w:val="0"/>
          <w:numId w:val="0"/>
        </w:numPr>
        <w:spacing w:lineRule="auto" w:line="480"/>
        <w:ind w:left="0" w:hanging="0"/>
        <w:outlineLvl w:val="0"/>
        <w:rPr>
          <w:rFonts w:ascii="Times New Roman" w:hAnsi="Times New Roman" w:cs="Times New Roman"/>
          <w:b/>
          <w:b/>
        </w:rPr>
      </w:pPr>
      <w:r>
        <w:rPr>
          <w:rFonts w:cs="Times New Roman" w:ascii="Times New Roman" w:hAnsi="Times New Roman"/>
          <w:b/>
        </w:rPr>
        <w:t>DATA AVAILABILITY</w:t>
      </w:r>
    </w:p>
    <w:p>
      <w:pPr>
        <w:pStyle w:val="Normal"/>
        <w:spacing w:lineRule="auto" w:line="480" w:before="0" w:after="240"/>
        <w:rPr>
          <w:rFonts w:ascii="Times New Roman" w:hAnsi="Times New Roman" w:cs="Times New Roman"/>
          <w:color w:val="202020"/>
          <w:highlight w:val="white"/>
        </w:rPr>
      </w:pPr>
      <w:r>
        <w:rPr>
          <w:rFonts w:cs="Times New Roman" w:ascii="Times New Roman" w:hAnsi="Times New Roman"/>
          <w:color w:val="202020"/>
          <w:shd w:fill="FFFFFF" w:val="clear"/>
        </w:rPr>
        <w:t xml:space="preserve">The computing code used to perform the analyses in this article is available in the following GitHub repository: www.github.com/billigitt/R_Estim_Simulation_Method. All computer code was written in the MATLAB programming environment (compatible with version </w:t>
      </w:r>
      <w:commentRangeStart w:id="68"/>
      <w:r>
        <w:rPr>
          <w:rFonts w:cs="Times New Roman" w:ascii="Times New Roman" w:hAnsi="Times New Roman"/>
          <w:color w:val="202020"/>
          <w:shd w:fill="FFFFFF" w:val="clear"/>
        </w:rPr>
        <w:t>R2022a</w:t>
      </w:r>
      <w:r>
        <w:rPr>
          <w:rFonts w:cs="Times New Roman" w:ascii="Times New Roman" w:hAnsi="Times New Roman"/>
          <w:color w:val="202020"/>
          <w:shd w:fill="FFFFFF" w:val="clear"/>
        </w:rPr>
      </w:r>
      <w:commentRangeEnd w:id="68"/>
      <w:r>
        <w:commentReference w:id="68"/>
      </w:r>
      <w:r>
        <w:rPr>
          <w:rFonts w:cs="Times New Roman" w:ascii="Times New Roman" w:hAnsi="Times New Roman"/>
          <w:color w:val="202020"/>
          <w:shd w:fill="FFFFFF" w:val="clear"/>
        </w:rPr>
        <w:t>).</w:t>
      </w:r>
    </w:p>
    <w:p>
      <w:pPr>
        <w:pStyle w:val="Normal"/>
        <w:spacing w:lineRule="auto" w:line="480" w:before="0" w:after="240"/>
        <w:rPr>
          <w:rFonts w:ascii="Times New Roman" w:hAnsi="Times New Roman" w:eastAsia="Times New Roman" w:cs="Times New Roman"/>
          <w:bCs/>
        </w:rPr>
      </w:pPr>
      <w:r>
        <w:rPr>
          <w:rFonts w:eastAsia="Times New Roman" w:cs="Times New Roman" w:ascii="Times New Roman" w:hAnsi="Times New Roman"/>
          <w:b/>
          <w:u w:val="single"/>
        </w:rPr>
        <w:t>References</w:t>
      </w:r>
    </w:p>
    <w:p>
      <w:pPr>
        <w:pStyle w:val="Bibliography"/>
        <w:rPr>
          <w:rFonts w:ascii="Times New Roman" w:hAnsi="Times New Roman" w:cs="Times New Roman"/>
        </w:rPr>
      </w:pPr>
      <w:r>
        <w:fldChar w:fldCharType="begin"/>
      </w:r>
      <w:r>
        <w:rPr/>
        <w:instrText>ADDIN ZOTERO_BIBL {"uncited":[],"omitted":[],"custom":[]} CSL_BIBLIOGRAPHY</w:instrText>
      </w:r>
      <w:r>
        <w:rPr/>
      </w:r>
      <w:r>
        <w:rPr/>
        <w:fldChar w:fldCharType="separate"/>
      </w:r>
      <w:r>
        <w:rPr/>
      </w:r>
      <w:r>
        <w:rPr>
          <w:rFonts w:cs="Times New Roman" w:ascii="Times New Roman" w:hAnsi="Times New Roman"/>
        </w:rPr>
        <w:t xml:space="preserve">1. </w:t>
        <w:tab/>
        <w:t xml:space="preserve">Hollingsworth TD, Klinkenberg D, Heesterbeek H, Anderson RM. Mitigation strategies for pandemic influenza A: Balancing conflicting policy objectives. PLoS Comput Biol. 2011;7: e1001076–e1001076. </w:t>
      </w:r>
    </w:p>
    <w:p>
      <w:pPr>
        <w:pStyle w:val="Bibliography"/>
        <w:rPr>
          <w:rFonts w:ascii="Times New Roman" w:hAnsi="Times New Roman" w:cs="Times New Roman"/>
        </w:rPr>
      </w:pPr>
      <w:r>
        <w:rPr>
          <w:rFonts w:cs="Times New Roman" w:ascii="Times New Roman" w:hAnsi="Times New Roman"/>
        </w:rPr>
        <w:t xml:space="preserve">2. </w:t>
        <w:tab/>
        <w:t xml:space="preserve">Smith RD, Keogh-Brown MR, Barnett T, Tait J. The economy-wide impact of pandemic influenza on the UK: a computable general equilibrium modelling experiment. BMJ. 2009;339: b4571–b4571. </w:t>
      </w:r>
    </w:p>
    <w:p>
      <w:pPr>
        <w:pStyle w:val="Bibliography"/>
        <w:rPr>
          <w:rFonts w:ascii="Times New Roman" w:hAnsi="Times New Roman" w:cs="Times New Roman"/>
        </w:rPr>
      </w:pPr>
      <w:r>
        <w:rPr>
          <w:rFonts w:cs="Times New Roman" w:ascii="Times New Roman" w:hAnsi="Times New Roman"/>
        </w:rPr>
        <w:t xml:space="preserve">3. </w:t>
        <w:tab/>
        <w:t xml:space="preserve">Tildesley MJ, Vassall A, Riley S, Jit M, Sandmann F, Hill EM, et al. Optimal health and economic impact of non-pharmaceutical intervention measures prior and post vaccination in England: a mathematical modelling study. R Soc Open Sci. 2022;9: 211746. </w:t>
      </w:r>
    </w:p>
    <w:p>
      <w:pPr>
        <w:pStyle w:val="Bibliography"/>
        <w:rPr>
          <w:rFonts w:ascii="Times New Roman" w:hAnsi="Times New Roman" w:cs="Times New Roman"/>
        </w:rPr>
      </w:pPr>
      <w:r>
        <w:rPr>
          <w:rFonts w:cs="Times New Roman" w:ascii="Times New Roman" w:hAnsi="Times New Roman"/>
        </w:rPr>
        <w:t xml:space="preserve">4. </w:t>
        <w:tab/>
        <w:t xml:space="preserve">Cori A, Ferguson NM, Fraser C, Cauchemez S. A new framework and software to estimate time-varying reproduction numbers during epidemics. Am J Epidemiol. 2013;178: 1505–12. </w:t>
      </w:r>
    </w:p>
    <w:p>
      <w:pPr>
        <w:pStyle w:val="Bibliography"/>
        <w:rPr>
          <w:rFonts w:ascii="Times New Roman" w:hAnsi="Times New Roman" w:cs="Times New Roman"/>
        </w:rPr>
      </w:pPr>
      <w:r>
        <w:rPr>
          <w:rFonts w:cs="Times New Roman" w:ascii="Times New Roman" w:hAnsi="Times New Roman"/>
        </w:rPr>
        <w:t xml:space="preserve">5. </w:t>
        <w:tab/>
        <w:t xml:space="preserve">Thompson RN, Stockwin JE, van Gaalen RD, Polonsky JA, Kamvar ZN, Demarsh PA, et al. Improved inference of time-varying reproduction numbers during infectious disease outbreaks. Epidemics. 2019;29: 100356–100356. </w:t>
      </w:r>
    </w:p>
    <w:p>
      <w:pPr>
        <w:pStyle w:val="Bibliography"/>
        <w:rPr>
          <w:rFonts w:ascii="Times New Roman" w:hAnsi="Times New Roman" w:cs="Times New Roman"/>
        </w:rPr>
      </w:pPr>
      <w:r>
        <w:rPr>
          <w:rFonts w:cs="Times New Roman" w:ascii="Times New Roman" w:hAnsi="Times New Roman"/>
        </w:rPr>
        <w:t xml:space="preserve">6. </w:t>
        <w:tab/>
        <w:t xml:space="preserve">Nishiura H, Chowell G. The effective reproduction number as a prelude to statistical estimation of time-dependent epidemic trends. Math Stat Estim App Epidem. 2009. pp. 103–121. </w:t>
      </w:r>
    </w:p>
    <w:p>
      <w:pPr>
        <w:pStyle w:val="Bibliography"/>
        <w:rPr>
          <w:rFonts w:ascii="Times New Roman" w:hAnsi="Times New Roman" w:cs="Times New Roman"/>
        </w:rPr>
      </w:pPr>
      <w:r>
        <w:rPr>
          <w:rFonts w:cs="Times New Roman" w:ascii="Times New Roman" w:hAnsi="Times New Roman"/>
        </w:rPr>
        <w:t xml:space="preserve">7. </w:t>
        <w:tab/>
        <w:t xml:space="preserve">Nash RK, Nouvellet P, Cori A. Real-time estimation of the epidemic reproduction number: Scoping review of the applications and challenges. PLOS Digit Health. 2022;1: e0000052. </w:t>
      </w:r>
    </w:p>
    <w:p>
      <w:pPr>
        <w:pStyle w:val="Bibliography"/>
        <w:rPr>
          <w:rFonts w:ascii="Times New Roman" w:hAnsi="Times New Roman" w:cs="Times New Roman"/>
        </w:rPr>
      </w:pPr>
      <w:r>
        <w:rPr>
          <w:rFonts w:cs="Times New Roman" w:ascii="Times New Roman" w:hAnsi="Times New Roman"/>
        </w:rPr>
        <w:t xml:space="preserve">8. </w:t>
        <w:tab/>
        <w:t xml:space="preserve">Gostic KM, McGough L, Baskerville E, Abbott S, Joshi K, Tedijanto C, et al. Practical considerations for measuring the effective reproductive number, Rt. PLoS Comput Biol. 2020. </w:t>
      </w:r>
    </w:p>
    <w:p>
      <w:pPr>
        <w:pStyle w:val="Bibliography"/>
        <w:rPr>
          <w:rFonts w:ascii="Times New Roman" w:hAnsi="Times New Roman" w:cs="Times New Roman"/>
        </w:rPr>
      </w:pPr>
      <w:r>
        <w:rPr>
          <w:rFonts w:cs="Times New Roman" w:ascii="Times New Roman" w:hAnsi="Times New Roman"/>
        </w:rPr>
        <w:t xml:space="preserve">9. </w:t>
        <w:tab/>
        <w:t xml:space="preserve">Vegvari C, Abbott S, Ball F, Brooks-Pollock E, Challen R, Collyer BS, et al. Commentary on the use of the reproduction number R during the COVID-19 pandemic. Stat Meth Med Res. 2021;1: 1–11. </w:t>
      </w:r>
    </w:p>
    <w:p>
      <w:pPr>
        <w:pStyle w:val="Bibliography"/>
        <w:rPr>
          <w:rFonts w:ascii="Times New Roman" w:hAnsi="Times New Roman" w:cs="Times New Roman"/>
        </w:rPr>
      </w:pPr>
      <w:r>
        <w:rPr>
          <w:rFonts w:cs="Times New Roman" w:ascii="Times New Roman" w:hAnsi="Times New Roman"/>
        </w:rPr>
        <w:t xml:space="preserve">10. </w:t>
        <w:tab/>
        <w:t xml:space="preserve">Creswell R, Augustin D, Bouros I, Farm HJ, Miao S, Ahern A, et al. Heterogeneity in the onwards transmission risk between local and imported cases affects practical estimates of the time-dependent reproduction number. Phil Trans R Soc A. 2022;380: 20210308. </w:t>
      </w:r>
    </w:p>
    <w:p>
      <w:pPr>
        <w:pStyle w:val="Bibliography"/>
        <w:rPr>
          <w:rFonts w:ascii="Times New Roman" w:hAnsi="Times New Roman" w:cs="Times New Roman"/>
        </w:rPr>
      </w:pPr>
      <w:r>
        <w:rPr>
          <w:rFonts w:cs="Times New Roman" w:ascii="Times New Roman" w:hAnsi="Times New Roman"/>
        </w:rPr>
        <w:t xml:space="preserve">11. </w:t>
        <w:tab/>
        <w:t xml:space="preserve">Fraser C. Estimating individual and household reproduction numbers in an emerging epidemic. PLoS One. 2007;2: e758. </w:t>
      </w:r>
    </w:p>
    <w:p>
      <w:pPr>
        <w:pStyle w:val="Bibliography"/>
        <w:rPr>
          <w:rFonts w:ascii="Times New Roman" w:hAnsi="Times New Roman" w:cs="Times New Roman"/>
        </w:rPr>
      </w:pPr>
      <w:r>
        <w:rPr>
          <w:rFonts w:cs="Times New Roman" w:ascii="Times New Roman" w:hAnsi="Times New Roman"/>
        </w:rPr>
        <w:t xml:space="preserve">12. </w:t>
        <w:tab/>
        <w:t xml:space="preserve">Dai C, Zhou D, Gao B, Wang K. A new method for the joint estimation of instantaneous reproductive number and serial interval during epidemics. PLOS Comput Biol. 2023;19: e1011021. </w:t>
      </w:r>
    </w:p>
    <w:p>
      <w:pPr>
        <w:pStyle w:val="Bibliography"/>
        <w:rPr>
          <w:rFonts w:ascii="Times New Roman" w:hAnsi="Times New Roman" w:cs="Times New Roman"/>
        </w:rPr>
      </w:pPr>
      <w:r>
        <w:rPr>
          <w:rFonts w:cs="Times New Roman" w:ascii="Times New Roman" w:hAnsi="Times New Roman"/>
        </w:rPr>
        <w:t xml:space="preserve">13. </w:t>
        <w:tab/>
        <w:t xml:space="preserve">Wallinga J, Teunis P. Different epidemic curves for severe acute respiratory syndrome reveal similar impacts of control measures. Am J Epidemiol. 2004;160: 509–516. </w:t>
      </w:r>
    </w:p>
    <w:p>
      <w:pPr>
        <w:pStyle w:val="Bibliography"/>
        <w:rPr>
          <w:rFonts w:ascii="Times New Roman" w:hAnsi="Times New Roman" w:cs="Times New Roman"/>
        </w:rPr>
      </w:pPr>
      <w:r>
        <w:rPr>
          <w:rFonts w:cs="Times New Roman" w:ascii="Times New Roman" w:hAnsi="Times New Roman"/>
        </w:rPr>
        <w:t xml:space="preserve">14. </w:t>
        <w:tab/>
        <w:t xml:space="preserve">White LF, Moser CB, Thompson RN, Pagano M. Statistical estimation of the reproductive number from case notification data. Am J Epidem. 2020; kwaa211. </w:t>
      </w:r>
    </w:p>
    <w:p>
      <w:pPr>
        <w:pStyle w:val="Bibliography"/>
        <w:rPr>
          <w:rFonts w:ascii="Times New Roman" w:hAnsi="Times New Roman" w:cs="Times New Roman"/>
        </w:rPr>
      </w:pPr>
      <w:r>
        <w:rPr>
          <w:rFonts w:cs="Times New Roman" w:ascii="Times New Roman" w:hAnsi="Times New Roman"/>
        </w:rPr>
        <w:t xml:space="preserve">15. </w:t>
        <w:tab/>
        <w:t>EpiEstim Team. EpiEstim: Estimate time varying reproduction numbers from epidemic curves. Version 2.2-4. 2021. Available: www.cran.r-project.org/web/packages/EpiEstim/</w:t>
      </w:r>
    </w:p>
    <w:p>
      <w:pPr>
        <w:pStyle w:val="Bibliography"/>
        <w:rPr>
          <w:rFonts w:ascii="Times New Roman" w:hAnsi="Times New Roman" w:cs="Times New Roman"/>
        </w:rPr>
      </w:pPr>
      <w:r>
        <w:rPr>
          <w:rFonts w:cs="Times New Roman" w:ascii="Times New Roman" w:hAnsi="Times New Roman"/>
        </w:rPr>
        <w:t xml:space="preserve">16. </w:t>
        <w:tab/>
        <w:t>EpiEstim App Team. EpiEstim App. 2019. Available: www.shiny.dide.imperial.ac.uk/epiestim/</w:t>
      </w:r>
    </w:p>
    <w:p>
      <w:pPr>
        <w:pStyle w:val="Bibliography"/>
        <w:rPr>
          <w:rFonts w:ascii="Times New Roman" w:hAnsi="Times New Roman" w:cs="Times New Roman"/>
        </w:rPr>
      </w:pPr>
      <w:r>
        <w:rPr>
          <w:rFonts w:cs="Times New Roman" w:ascii="Times New Roman" w:hAnsi="Times New Roman"/>
        </w:rPr>
        <w:t xml:space="preserve">17. </w:t>
        <w:tab/>
        <w:t xml:space="preserve">Li W, Bulekova K, Gregor B, White LF, Kolaczyk ED. Estimation of local time-varying reproduction numbers in noisy surveillance data. Phil Trans Roy Soc A. 2022. </w:t>
      </w:r>
    </w:p>
    <w:p>
      <w:pPr>
        <w:pStyle w:val="Bibliography"/>
        <w:rPr>
          <w:rFonts w:ascii="Times New Roman" w:hAnsi="Times New Roman" w:cs="Times New Roman"/>
        </w:rPr>
      </w:pPr>
      <w:r>
        <w:rPr>
          <w:rFonts w:cs="Times New Roman" w:ascii="Times New Roman" w:hAnsi="Times New Roman"/>
        </w:rPr>
        <w:t xml:space="preserve">18. </w:t>
        <w:tab/>
        <w:t xml:space="preserve">Tsang TK, Wu P, Lau EHY, Cowling BJ. Accounting for imported cases in estimating the time-varying reproductive number of COVID-19 in Hong Kong. J Infect Dis. 2021;224: 783–787. </w:t>
      </w:r>
    </w:p>
    <w:p>
      <w:pPr>
        <w:pStyle w:val="Bibliography"/>
        <w:rPr>
          <w:rFonts w:ascii="Times New Roman" w:hAnsi="Times New Roman" w:cs="Times New Roman"/>
        </w:rPr>
      </w:pPr>
      <w:r>
        <w:rPr>
          <w:rFonts w:cs="Times New Roman" w:ascii="Times New Roman" w:hAnsi="Times New Roman"/>
        </w:rPr>
        <w:t xml:space="preserve">19. </w:t>
        <w:tab/>
        <w:t xml:space="preserve">Johnson KD, Beiglböck M, Eder M, Grass A, Hermisson J, Pammer G, et al. Disease momentum: Estimating the reproduction number in the presence of superspreading. Infect Dis Model. 2021;6: 706–728. </w:t>
      </w:r>
    </w:p>
    <w:p>
      <w:pPr>
        <w:pStyle w:val="Bibliography"/>
        <w:rPr>
          <w:rFonts w:ascii="Times New Roman" w:hAnsi="Times New Roman" w:cs="Times New Roman"/>
        </w:rPr>
      </w:pPr>
      <w:r>
        <w:rPr>
          <w:rFonts w:cs="Times New Roman" w:ascii="Times New Roman" w:hAnsi="Times New Roman"/>
        </w:rPr>
        <w:t xml:space="preserve">20. </w:t>
        <w:tab/>
        <w:t xml:space="preserve">Ho F, Parag KV, Adam DC, Lau EHY, Cowling BJ, Tsang TK. Accounting for the potential of overdispersion in estimation of the time-varying reproduction number. Epidemiology. 2023;34: 201–205. </w:t>
      </w:r>
    </w:p>
    <w:p>
      <w:pPr>
        <w:pStyle w:val="Bibliography"/>
        <w:rPr>
          <w:rFonts w:ascii="Times New Roman" w:hAnsi="Times New Roman" w:cs="Times New Roman"/>
        </w:rPr>
      </w:pPr>
      <w:r>
        <w:rPr>
          <w:rFonts w:cs="Times New Roman" w:ascii="Times New Roman" w:hAnsi="Times New Roman"/>
        </w:rPr>
        <w:t xml:space="preserve">21. </w:t>
        <w:tab/>
        <w:t xml:space="preserve">Bhatia S, Wardle J, Nash RK, Nouvellet P, Cori A. Extending EpiEstim to estimate the transmission advantage of pathogen variants in real-time: SARS-CoV-2 as a case-study. Epidemics. 2023;44: 100692. </w:t>
      </w:r>
    </w:p>
    <w:p>
      <w:pPr>
        <w:pStyle w:val="Bibliography"/>
        <w:rPr>
          <w:rFonts w:ascii="Times New Roman" w:hAnsi="Times New Roman" w:cs="Times New Roman"/>
        </w:rPr>
      </w:pPr>
      <w:r>
        <w:rPr>
          <w:rFonts w:cs="Times New Roman" w:ascii="Times New Roman" w:hAnsi="Times New Roman"/>
        </w:rPr>
        <w:t xml:space="preserve">22. </w:t>
        <w:tab/>
        <w:t xml:space="preserve">Brizzi A, O’Driscoll M, Dorigatti I. Refining reproduction number estimates to account for unobserved generations of infection in emerging epidemics. Clin Infect Dis. 2022;75: e114–e121. </w:t>
      </w:r>
    </w:p>
    <w:p>
      <w:pPr>
        <w:pStyle w:val="Bibliography"/>
        <w:rPr>
          <w:rFonts w:ascii="Times New Roman" w:hAnsi="Times New Roman" w:cs="Times New Roman"/>
        </w:rPr>
      </w:pPr>
      <w:r>
        <w:rPr>
          <w:rFonts w:cs="Times New Roman" w:ascii="Times New Roman" w:hAnsi="Times New Roman"/>
        </w:rPr>
        <w:t xml:space="preserve">23. </w:t>
        <w:tab/>
        <w:t xml:space="preserve">Nash RK, Cori A, Nouvellet P. Estimating the epidemic reproduction number from temporally aggregated incidence data: a statistical modelling approach and software tool. medRxiv. 2023. </w:t>
      </w:r>
    </w:p>
    <w:p>
      <w:pPr>
        <w:pStyle w:val="Bibliography"/>
        <w:rPr>
          <w:rFonts w:ascii="Times New Roman" w:hAnsi="Times New Roman" w:cs="Times New Roman"/>
        </w:rPr>
      </w:pPr>
      <w:r>
        <w:rPr>
          <w:rFonts w:cs="Times New Roman" w:ascii="Times New Roman" w:hAnsi="Times New Roman"/>
        </w:rPr>
        <w:t xml:space="preserve">24. </w:t>
        <w:tab/>
        <w:t>UK Health Security Agency. The COVID-19 dashboard moves to weekly updates. 2022. Available: www.ukhsa.blog.gov.uk/2022/06/28/the-covid-19-dashboard-moves-to-weekly-updates/</w:t>
      </w:r>
    </w:p>
    <w:p>
      <w:pPr>
        <w:pStyle w:val="Bibliography"/>
        <w:rPr>
          <w:rFonts w:ascii="Times New Roman" w:hAnsi="Times New Roman" w:cs="Times New Roman"/>
        </w:rPr>
      </w:pPr>
      <w:r>
        <w:rPr>
          <w:rFonts w:cs="Times New Roman" w:ascii="Times New Roman" w:hAnsi="Times New Roman"/>
        </w:rPr>
        <w:t xml:space="preserve">25. </w:t>
        <w:tab/>
        <w:t>UK Health Security Agency. National Influenza and COVID-19 surveillance report: Week 29 report (up to week 28 data). 2023. Available: www.gov.uk/government/statistics/national-flu-and-covid-19-surveillance-reports-2023-to-2024-season</w:t>
      </w:r>
    </w:p>
    <w:p>
      <w:pPr>
        <w:pStyle w:val="Bibliography"/>
        <w:rPr>
          <w:rFonts w:ascii="Times New Roman" w:hAnsi="Times New Roman" w:cs="Times New Roman"/>
        </w:rPr>
      </w:pPr>
      <w:r>
        <w:rPr>
          <w:rFonts w:cs="Times New Roman" w:ascii="Times New Roman" w:hAnsi="Times New Roman"/>
        </w:rPr>
        <w:t xml:space="preserve">26. </w:t>
        <w:tab/>
        <w:t xml:space="preserve">Cowling BJ, Fang VJ, Riley S, Malik Peiris JS, Leung GM. Estimation of the serial interval of influenza. Epidemiology. 2009;20: 344–347. </w:t>
      </w:r>
    </w:p>
    <w:p>
      <w:pPr>
        <w:pStyle w:val="Bibliography"/>
        <w:rPr>
          <w:rFonts w:ascii="Times New Roman" w:hAnsi="Times New Roman" w:cs="Times New Roman"/>
        </w:rPr>
      </w:pPr>
      <w:r>
        <w:rPr>
          <w:rFonts w:cs="Times New Roman" w:ascii="Times New Roman" w:hAnsi="Times New Roman"/>
        </w:rPr>
        <w:t xml:space="preserve">27. </w:t>
        <w:tab/>
        <w:t xml:space="preserve">te Beest DE, Wallinga J, Donker T, Van Boven M. Estimating the generation interval of Influenza A (H1N1) in a range of social settings. Epidemiology. 2013;24: 244–250. </w:t>
      </w:r>
    </w:p>
    <w:p>
      <w:pPr>
        <w:pStyle w:val="Bibliography"/>
        <w:rPr>
          <w:rFonts w:ascii="Times New Roman" w:hAnsi="Times New Roman" w:cs="Times New Roman"/>
        </w:rPr>
      </w:pPr>
      <w:r>
        <w:rPr>
          <w:rFonts w:cs="Times New Roman" w:ascii="Times New Roman" w:hAnsi="Times New Roman"/>
        </w:rPr>
        <w:t xml:space="preserve">28. </w:t>
        <w:tab/>
        <w:t xml:space="preserve">Biggerstaff M, Cauchemez S, Reed C, Gambhir M, Finelli L. Estimates of the reproduction number for seasonal, pandemic, and zoonotic influenza: a systematic review of the literature. BMC Infect Dis. 2014;14: 480. </w:t>
      </w:r>
    </w:p>
    <w:p>
      <w:pPr>
        <w:pStyle w:val="Bibliography"/>
        <w:rPr>
          <w:rFonts w:ascii="Times New Roman" w:hAnsi="Times New Roman" w:cs="Times New Roman"/>
        </w:rPr>
      </w:pPr>
      <w:r>
        <w:rPr>
          <w:rFonts w:cs="Times New Roman" w:ascii="Times New Roman" w:hAnsi="Times New Roman"/>
        </w:rPr>
        <w:t xml:space="preserve">29. </w:t>
        <w:tab/>
        <w:t xml:space="preserve">Minter A, Retkute R. Approximate Bayesian Computation for infectious disease modelling. Epidemics. 2019;29: 100368. </w:t>
      </w:r>
    </w:p>
    <w:p>
      <w:pPr>
        <w:pStyle w:val="Bibliography"/>
        <w:rPr>
          <w:rFonts w:ascii="Times New Roman" w:hAnsi="Times New Roman" w:cs="Times New Roman"/>
        </w:rPr>
      </w:pPr>
      <w:r>
        <w:rPr>
          <w:rFonts w:cs="Times New Roman" w:ascii="Times New Roman" w:hAnsi="Times New Roman"/>
        </w:rPr>
        <w:t xml:space="preserve">30. </w:t>
        <w:tab/>
        <w:t>Public Health Wales. Weekly influenza and acute respiratory infection surveillance report: Wednesday 22nd February 2023 (covering week 07 2023). 2023. Available: www.phw.nhs.wales/topics/immunisation-and-vaccines/fluvaccine/weekly-influenza-and-acute-respiratory-infection-report/october-2022-october-2023-flu-season-202223/phw-influenza-surveillance-report-for-2023-week-7pdf/</w:t>
      </w:r>
    </w:p>
    <w:p>
      <w:pPr>
        <w:pStyle w:val="Bibliography"/>
        <w:rPr>
          <w:rFonts w:ascii="Times New Roman" w:hAnsi="Times New Roman" w:cs="Times New Roman"/>
        </w:rPr>
      </w:pPr>
      <w:r>
        <w:rPr>
          <w:rFonts w:cs="Times New Roman" w:ascii="Times New Roman" w:hAnsi="Times New Roman"/>
        </w:rPr>
        <w:t xml:space="preserve">31. </w:t>
        <w:tab/>
        <w:t>Office for National Statistics. Population and household estimates, Wales: Census 2021. 2021. Available: www.ons.gov.uk/peoplepopulationandcommunity/populationandmigration/populationestimates/bulletins/populationandhouseholdestimateswales/census2021</w:t>
      </w:r>
    </w:p>
    <w:p>
      <w:pPr>
        <w:pStyle w:val="Bibliography"/>
        <w:rPr>
          <w:rFonts w:ascii="Times New Roman" w:hAnsi="Times New Roman" w:cs="Times New Roman"/>
        </w:rPr>
      </w:pPr>
      <w:r>
        <w:rPr>
          <w:rFonts w:cs="Times New Roman" w:ascii="Times New Roman" w:hAnsi="Times New Roman"/>
        </w:rPr>
        <w:t xml:space="preserve">32. </w:t>
        <w:tab/>
        <w:t xml:space="preserve">Cauchemez S, Donnelly CA, Reed C, Ghani AC, Fraser C, Kent CK, et al. Household transmission of 2009 pandemic Influenza A (H1N1) virus in the United States. N Engl J Med. 2009;361: 2619–2627. </w:t>
      </w:r>
    </w:p>
    <w:p>
      <w:pPr>
        <w:pStyle w:val="Bibliography"/>
        <w:rPr>
          <w:rFonts w:ascii="Times New Roman" w:hAnsi="Times New Roman" w:cs="Times New Roman"/>
        </w:rPr>
      </w:pPr>
      <w:r>
        <w:rPr>
          <w:rFonts w:cs="Times New Roman" w:ascii="Times New Roman" w:hAnsi="Times New Roman"/>
        </w:rPr>
        <w:t xml:space="preserve">33. </w:t>
        <w:tab/>
        <w:t xml:space="preserve">Pellis L, Scarabel F, Stage HB, Overton CE, Chappell LH, Fearon E, et al. Challenges in control of Covid-19: short doubling time and long delay to effect of interventions. Phil Trans Roy Soc B. 2021;376: 20200264–20200264. </w:t>
      </w:r>
    </w:p>
    <w:p>
      <w:pPr>
        <w:pStyle w:val="Bibliography"/>
        <w:rPr>
          <w:rFonts w:ascii="Times New Roman" w:hAnsi="Times New Roman" w:cs="Times New Roman"/>
        </w:rPr>
      </w:pPr>
      <w:r>
        <w:rPr>
          <w:rFonts w:cs="Times New Roman" w:ascii="Times New Roman" w:hAnsi="Times New Roman"/>
        </w:rPr>
        <w:t xml:space="preserve">34. </w:t>
        <w:tab/>
        <w:t xml:space="preserve">Parag KV, Thompson RN, Donnelly CA. Are epidemic growth rates more informative than reproduction numbers? J R Stat Soc Ser A. 2022;1: 1–11. </w:t>
      </w:r>
    </w:p>
    <w:p>
      <w:pPr>
        <w:pStyle w:val="Bibliography"/>
        <w:rPr>
          <w:rFonts w:ascii="Times New Roman" w:hAnsi="Times New Roman" w:cs="Times New Roman"/>
        </w:rPr>
      </w:pPr>
      <w:r>
        <w:rPr>
          <w:rFonts w:cs="Times New Roman" w:ascii="Times New Roman" w:hAnsi="Times New Roman"/>
        </w:rPr>
        <w:t xml:space="preserve">35. </w:t>
        <w:tab/>
        <w:t xml:space="preserve">Wallinga J, Lipsitch M. How generation intervals shape the relationship between growth rates and reproductive numbers. Proc R Soc B Biol Sci. 2007;274: 599–604. </w:t>
      </w:r>
    </w:p>
    <w:p>
      <w:pPr>
        <w:pStyle w:val="Bibliography"/>
        <w:rPr>
          <w:rFonts w:ascii="Times New Roman" w:hAnsi="Times New Roman" w:cs="Times New Roman"/>
        </w:rPr>
      </w:pPr>
      <w:r>
        <w:rPr>
          <w:rFonts w:cs="Times New Roman" w:ascii="Times New Roman" w:hAnsi="Times New Roman"/>
        </w:rPr>
        <w:t xml:space="preserve">36. </w:t>
        <w:tab/>
        <w:t xml:space="preserve">Knight J, Mishra S. Estimating effective reproduction number using generation time versus serial interval, with application to COVID-19 in the Greater Toronto Area, Canada. Infect Dis Model. 2020;5: 889–896. </w:t>
      </w:r>
    </w:p>
    <w:p>
      <w:pPr>
        <w:pStyle w:val="Bibliography"/>
        <w:rPr>
          <w:rFonts w:ascii="Times New Roman" w:hAnsi="Times New Roman" w:cs="Times New Roman"/>
        </w:rPr>
      </w:pPr>
      <w:r>
        <w:rPr>
          <w:rFonts w:cs="Times New Roman" w:ascii="Times New Roman" w:hAnsi="Times New Roman"/>
        </w:rPr>
        <w:t xml:space="preserve">37. </w:t>
        <w:tab/>
        <w:t xml:space="preserve">Shaman J, Yang W, Kandula S. Inference and forecast of the current West African Ebola outbreak in Guinea, Sierra Leone and Liberia. PLoS Curr. 2014;1: 6. </w:t>
      </w:r>
    </w:p>
    <w:p>
      <w:pPr>
        <w:pStyle w:val="Bibliography"/>
        <w:rPr>
          <w:rFonts w:ascii="Times New Roman" w:hAnsi="Times New Roman" w:cs="Times New Roman"/>
        </w:rPr>
      </w:pPr>
      <w:r>
        <w:rPr>
          <w:rFonts w:cs="Times New Roman" w:ascii="Times New Roman" w:hAnsi="Times New Roman"/>
        </w:rPr>
        <w:t xml:space="preserve">38. </w:t>
        <w:tab/>
        <w:t xml:space="preserve">Toni T, Welch D, Strelkowa N, Ipsen A, Stumpf MPH. Approximate Bayesian computation scheme for parameter inference and model selection in dynamical systems. J R Soc Interface. 2009;6: 187–202. </w:t>
      </w:r>
    </w:p>
    <w:p>
      <w:pPr>
        <w:pStyle w:val="Bibliography"/>
        <w:rPr>
          <w:rFonts w:ascii="Times New Roman" w:hAnsi="Times New Roman" w:cs="Times New Roman"/>
        </w:rPr>
      </w:pPr>
      <w:r>
        <w:rPr>
          <w:rFonts w:cs="Times New Roman" w:ascii="Times New Roman" w:hAnsi="Times New Roman"/>
        </w:rPr>
        <w:t xml:space="preserve">39. </w:t>
        <w:tab/>
        <w:t xml:space="preserve">Du Z, Xu X, Wu Y, Wang L, Cowling BJ, Meyers LA. Serial interval of COVID-19 among publicly reported confirmed cases. Emerg Infect Dis. 2020;26: 1341–1343. </w:t>
      </w:r>
    </w:p>
    <w:p>
      <w:pPr>
        <w:pStyle w:val="Bibliography"/>
        <w:rPr>
          <w:rFonts w:ascii="Times New Roman" w:hAnsi="Times New Roman" w:cs="Times New Roman"/>
        </w:rPr>
      </w:pPr>
      <w:r>
        <w:rPr>
          <w:rFonts w:cs="Times New Roman" w:ascii="Times New Roman" w:hAnsi="Times New Roman"/>
        </w:rPr>
        <w:t xml:space="preserve">40. </w:t>
        <w:tab/>
        <w:t xml:space="preserve">Hart WS, Maini PK, Thompson RN. High infectiousness immediately before COVID-19 symptom onset highlights the importance of continued contact tracing. eLife. 2021;10: e65534. </w:t>
      </w:r>
    </w:p>
    <w:p>
      <w:pPr>
        <w:pStyle w:val="Bibliography"/>
        <w:rPr>
          <w:rFonts w:ascii="Times New Roman" w:hAnsi="Times New Roman" w:cs="Times New Roman"/>
        </w:rPr>
      </w:pPr>
      <w:r>
        <w:rPr>
          <w:rFonts w:cs="Times New Roman" w:ascii="Times New Roman" w:hAnsi="Times New Roman"/>
        </w:rPr>
        <w:t xml:space="preserve">41. </w:t>
        <w:tab/>
        <w:t xml:space="preserve">Madewell ZJ, Yang Y, Longini IM, Halloran ME, Vespignani A, Dean NE. Rapid review and meta-analysis of serial intervals for SARS-CoV-2 Delta and Omicron variants. BMC Infect Dis. 2023;23: 429. </w:t>
      </w:r>
    </w:p>
    <w:p>
      <w:pPr>
        <w:pStyle w:val="Bibliography"/>
        <w:rPr>
          <w:rFonts w:ascii="Times New Roman" w:hAnsi="Times New Roman" w:cs="Times New Roman"/>
        </w:rPr>
      </w:pPr>
      <w:r>
        <w:rPr>
          <w:rFonts w:cs="Times New Roman" w:ascii="Times New Roman" w:hAnsi="Times New Roman"/>
        </w:rPr>
        <w:t xml:space="preserve">42. </w:t>
        <w:tab/>
        <w:t xml:space="preserve">Abbott S, Hellewell J, Thompson RN, Sherratt K, Gibbs HP, Bosse NI, et al. Estimating the time-varying reproduction number of SARS-CoV-2 using national and subnational case counts. Wellcome Open Res. 2020;5: 112. </w:t>
      </w:r>
    </w:p>
    <w:p>
      <w:pPr>
        <w:pStyle w:val="Bibliography"/>
        <w:rPr>
          <w:rFonts w:ascii="Times New Roman" w:hAnsi="Times New Roman" w:cs="Times New Roman"/>
        </w:rPr>
      </w:pPr>
      <w:r>
        <w:rPr>
          <w:rFonts w:cs="Times New Roman" w:ascii="Times New Roman" w:hAnsi="Times New Roman"/>
        </w:rPr>
        <w:t xml:space="preserve">43. </w:t>
        <w:tab/>
        <w:t xml:space="preserve">Hart WS, Abbott S, Endo A, Hellewell J, Miller E, Andrews N, et al. Inference of the SARS-CoV-2 generation time using UK household data. eLife. 2022;11: e70767. </w:t>
      </w:r>
    </w:p>
    <w:p>
      <w:pPr>
        <w:pStyle w:val="Bibliography"/>
        <w:rPr>
          <w:rFonts w:ascii="Times New Roman" w:hAnsi="Times New Roman" w:cs="Times New Roman"/>
        </w:rPr>
      </w:pPr>
      <w:r>
        <w:rPr>
          <w:rFonts w:cs="Times New Roman" w:ascii="Times New Roman" w:hAnsi="Times New Roman"/>
        </w:rPr>
        <w:t xml:space="preserve">44. </w:t>
        <w:tab/>
        <w:t xml:space="preserve">Hart WS, Miller E, Andrews NJ, Waight P, Maini PK, Funk S, et al. Generation time of the alpha and delta SARS-CoV-2 variants: an epidemiological analysis. Lancet Inf Dis. 2022;22: 603–610. </w:t>
      </w:r>
    </w:p>
    <w:p>
      <w:pPr>
        <w:pStyle w:val="Bibliography"/>
        <w:rPr>
          <w:rFonts w:ascii="Times New Roman" w:hAnsi="Times New Roman" w:cs="Times New Roman"/>
        </w:rPr>
      </w:pPr>
      <w:r>
        <w:rPr>
          <w:rFonts w:cs="Times New Roman" w:ascii="Times New Roman" w:hAnsi="Times New Roman"/>
        </w:rPr>
        <w:t xml:space="preserve">45. </w:t>
        <w:tab/>
        <w:t xml:space="preserve">Daon Y, Thompson RN, Obolski U. Estimating COVID-19 outbreak risk through air travel. J Travel Med. 2020;27: taaa093. </w:t>
      </w:r>
    </w:p>
    <w:p>
      <w:pPr>
        <w:pStyle w:val="Bibliography"/>
        <w:rPr>
          <w:rFonts w:ascii="Times New Roman" w:hAnsi="Times New Roman" w:cs="Times New Roman"/>
        </w:rPr>
      </w:pPr>
      <w:r>
        <w:rPr>
          <w:rFonts w:cs="Times New Roman" w:ascii="Times New Roman" w:hAnsi="Times New Roman"/>
        </w:rPr>
        <w:t xml:space="preserve">46. </w:t>
        <w:tab/>
        <w:t xml:space="preserve">Didelot X, Helekal D, Kendall M, Ribeca P. Distinguishing imported cases from locally acquired cases within a geographically limited genomic sample of an infectious disease. Bioinformatics. 2023;39: btac761. </w:t>
      </w:r>
    </w:p>
    <w:p>
      <w:pPr>
        <w:pStyle w:val="Bibliography"/>
        <w:rPr>
          <w:rFonts w:ascii="Times New Roman" w:hAnsi="Times New Roman" w:cs="Times New Roman"/>
        </w:rPr>
      </w:pPr>
      <w:r>
        <w:rPr>
          <w:rFonts w:cs="Times New Roman" w:ascii="Times New Roman" w:hAnsi="Times New Roman"/>
        </w:rPr>
        <w:t xml:space="preserve">47. </w:t>
        <w:tab/>
        <w:t xml:space="preserve">Dalziel BD, Lau MSY, Tiffany A, McClelland A, Zelner J, Bliss JR, et al. Unreported cases in the 2014-2016 Ebola epidemic: Spatiotemporal variation, and implications for estimating transmission. Althouse B, editor. PLoS Negl Trop Dis. 2018;12: e0006161. </w:t>
      </w:r>
    </w:p>
    <w:p>
      <w:pPr>
        <w:pStyle w:val="Bibliography"/>
        <w:rPr>
          <w:rFonts w:ascii="Times New Roman" w:hAnsi="Times New Roman" w:cs="Times New Roman"/>
        </w:rPr>
      </w:pPr>
      <w:r>
        <w:rPr>
          <w:rFonts w:cs="Times New Roman" w:ascii="Times New Roman" w:hAnsi="Times New Roman"/>
        </w:rPr>
        <w:t xml:space="preserve">48. </w:t>
        <w:tab/>
        <w:t xml:space="preserve">Albani V, Loria J, Massad E, Zubelli J. COVID-19 underreporting and its impact on vaccination strategies. BMC Infect Dis. 2021;21: 1111. </w:t>
      </w:r>
    </w:p>
    <w:p>
      <w:pPr>
        <w:pStyle w:val="Bibliography"/>
        <w:rPr>
          <w:rFonts w:ascii="Times New Roman" w:hAnsi="Times New Roman" w:cs="Times New Roman"/>
        </w:rPr>
      </w:pPr>
      <w:r>
        <w:rPr>
          <w:rFonts w:cs="Times New Roman" w:ascii="Times New Roman" w:hAnsi="Times New Roman"/>
        </w:rPr>
        <w:t xml:space="preserve">49. </w:t>
        <w:tab/>
        <w:t xml:space="preserve">Gibbons CL, Mangen M-JJ, Plass D, Havelaar AH, Brooke RJ, Kramarz P, et al. Measuring underreporting and under-ascertainment in infectious disease datasets: a comparison of methods. BMC Public Health. 2014;14: 147. </w:t>
      </w:r>
    </w:p>
    <w:p>
      <w:pPr>
        <w:pStyle w:val="Normal"/>
        <w:spacing w:before="0" w:after="120"/>
        <w:rPr>
          <w:rFonts w:ascii="Times New Roman" w:hAnsi="Times New Roman" w:eastAsia="Times New Roman" w:cs="Times New Roman"/>
          <w:bCs/>
        </w:rPr>
      </w:pPr>
      <w:r>
        <w:rPr/>
      </w:r>
      <w:r>
        <w:rPr/>
        <w:fldChar w:fldCharType="end"/>
      </w:r>
    </w:p>
    <w:sectPr>
      <w:footerReference w:type="default" r:id="rId9"/>
      <w:type w:val="nextPage"/>
      <w:pgSz w:w="11906" w:h="16838"/>
      <w:pgMar w:left="1440" w:right="1440" w:header="0" w:top="1440" w:footer="720" w:bottom="1440" w:gutter="0"/>
      <w:lnNumType w:countBy="1" w:restart="continuous" w:distance="283"/>
      <w:pgNumType w:start="1" w:fmt="decimal"/>
      <w:formProt w:val="false"/>
      <w:textDirection w:val="lrTb"/>
      <w:docGrid w:type="default" w:linePitch="299"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3-08-14T20:19:25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for</w:t>
      </w:r>
    </w:p>
  </w:comment>
  <w:comment w:id="2" w:author="Unknown Author" w:date="2023-08-14T20:22:09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Not sure what to put with Will’s change but I think it’s key we say specifically that this temporal aggregation is problematic, where as previously it was just “this” is problematic.I would put ”In terms of estimating changes in pathogen transmissibility, this data aggregation is problematic”</w:t>
      </w:r>
    </w:p>
  </w:comment>
  <w:comment w:id="1" w:author="William Hart" w:date="2023-08-08T10:53:00Z" w:initials="WH">
    <w:p>
      <w:r>
        <w:rPr>
          <w:rFonts w:ascii="Liberation Serif" w:hAnsi="Liberation Serif" w:eastAsia="DejaVu Sans" w:cs="DejaVu Sans"/>
          <w:kern w:val="0"/>
          <w:sz w:val="24"/>
          <w:szCs w:val="24"/>
          <w:lang w:val="en-US" w:eastAsia="en-US" w:bidi="en-US"/>
        </w:rPr>
        <w:t>Edited to make it clearer what you’re addressing in the next sentence, but not sure if this is correct</w:t>
      </w:r>
    </w:p>
  </w:comment>
  <w:comment w:id="3" w:author="Unknown Author" w:date="2023-08-14T20:24:40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Technically, it is whether or not there is a significant probability mass of the continuous transmission interval less than 1 timescale (used in data recording). So technically, the mean transmission time could be larger than the data recording and there is still a problem (this would happen if the transmission time variance is large). I would be happier with “when the timescale of transmission is short in comparison to the timescale of data recording” as what you’ve said may mislead the reader.</w:t>
      </w:r>
    </w:p>
  </w:comment>
  <w:comment w:id="4" w:author="William Hart" w:date="2023-08-08T10:51:00Z" w:initials="WH">
    <w:p>
      <w:r>
        <w:rPr>
          <w:rFonts w:ascii="Liberation Serif" w:hAnsi="Liberation Serif" w:eastAsia="DejaVu Sans" w:cs="DejaVu Sans"/>
          <w:kern w:val="0"/>
          <w:sz w:val="24"/>
          <w:szCs w:val="24"/>
          <w:lang w:val="en-US" w:eastAsia="en-US" w:bidi="en-US"/>
        </w:rPr>
        <w:t>Could probably replace with “disease incidence data are only reported weekly” if word count a factor</w:t>
      </w:r>
    </w:p>
  </w:comment>
  <w:comment w:id="5" w:author="Unknown Author" w:date="2023-08-14T20:25:20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Perhaps mention uncertainty as well? It is more accurate but the confidence intervals are also more accurate and I’m not sure this is clear to the reader?</w:t>
      </w:r>
    </w:p>
  </w:comment>
  <w:comment w:id="6" w:author="Unknown Author" w:date="2023-08-14T20:26:30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“Decision-making process” or just “decision” is better</w:t>
      </w:r>
    </w:p>
  </w:comment>
  <w:comment w:id="7" w:author="William Hart" w:date="2023-08-08T11:33:00Z" w:initials="WH">
    <w:p>
      <w:r>
        <w:rPr>
          <w:rFonts w:ascii="Liberation Serif" w:hAnsi="Liberation Serif" w:eastAsia="DejaVu Sans" w:cs="DejaVu Sans"/>
          <w:kern w:val="0"/>
          <w:sz w:val="24"/>
          <w:szCs w:val="24"/>
          <w:lang w:val="en-US" w:eastAsia="en-US" w:bidi="en-US"/>
        </w:rPr>
        <w:t>Could also mention behavioural changes and/or susceptible depletion (and/or anything else relevant)</w:t>
      </w:r>
    </w:p>
  </w:comment>
  <w:comment w:id="8" w:author="William Hart" w:date="2023-08-08T11:49:00Z" w:initials="WH">
    <w:p>
      <w:r>
        <w:rPr>
          <w:rFonts w:ascii="Liberation Serif" w:hAnsi="Liberation Serif" w:eastAsia="DejaVu Sans" w:cs="DejaVu Sans"/>
          <w:kern w:val="0"/>
          <w:sz w:val="24"/>
          <w:szCs w:val="24"/>
          <w:lang w:val="en-US" w:eastAsia="en-US" w:bidi="en-US"/>
        </w:rPr>
        <w:t>Is this commonly used terminology? If not, I would write “the method introduced by Cori et al. [ref], hereafter referred to as the Cori method”</w:t>
      </w:r>
    </w:p>
  </w:comment>
  <w:comment w:id="9" w:author="William Hart" w:date="2023-08-08T11:51:00Z" w:initials="WH">
    <w:p>
      <w:r>
        <w:rPr>
          <w:rFonts w:ascii="Liberation Serif" w:hAnsi="Liberation Serif" w:eastAsia="DejaVu Sans" w:cs="DejaVu Sans"/>
          <w:kern w:val="0"/>
          <w:sz w:val="24"/>
          <w:szCs w:val="24"/>
          <w:lang w:val="en-US" w:eastAsia="en-US" w:bidi="en-US"/>
        </w:rPr>
        <w:t>Interval/difference?</w:t>
      </w:r>
    </w:p>
  </w:comment>
  <w:comment w:id="10" w:author="William Hart" w:date="2023-08-08T11:52:00Z" w:initials="WH">
    <w:p>
      <w:r>
        <w:rPr>
          <w:rFonts w:ascii="Liberation Serif" w:hAnsi="Liberation Serif" w:eastAsia="DejaVu Sans" w:cs="DejaVu Sans"/>
          <w:kern w:val="0"/>
          <w:sz w:val="24"/>
          <w:szCs w:val="24"/>
          <w:lang w:val="en-US" w:eastAsia="en-US" w:bidi="en-US"/>
        </w:rPr>
        <w:t>Dates? (To make clear this is the discrete SI – although actually I guess you may want to include the weekly version)</w:t>
      </w:r>
    </w:p>
  </w:comment>
  <w:comment w:id="11" w:author="Unknown Author" w:date="2023-08-14T20:28:22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I prefer “In this research article, we address this issue by presenting...”</w:t>
      </w:r>
    </w:p>
  </w:comment>
  <w:comment w:id="12" w:author="William Hart" w:date="2023-08-08T14:02:00Z" w:initials="WH">
    <w:p>
      <w:r>
        <w:rPr>
          <w:rFonts w:ascii="Liberation Serif" w:hAnsi="Liberation Serif" w:eastAsia="DejaVu Sans" w:cs="DejaVu Sans"/>
          <w:kern w:val="0"/>
          <w:sz w:val="24"/>
          <w:szCs w:val="24"/>
          <w:lang w:val="en-US" w:eastAsia="en-US" w:bidi="en-US"/>
        </w:rPr>
        <w:t>I played around with this para a bit, as the old version was reading a bit weirdly in the Methods section before you had actually described the methods. Not convinced this is an improvement though, so feel free to revert.</w:t>
      </w:r>
    </w:p>
  </w:comment>
  <w:comment w:id="13" w:author="Unknown Author" w:date="2023-08-14T20:30:27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Whats going on with the conditioning line? Could be my laptop.</w:t>
      </w:r>
    </w:p>
  </w:comment>
  <w:comment w:id="14" w:author="William Hart" w:date="2023-08-08T12:09:00Z" w:initials="WH">
    <w:p>
      <w:r>
        <w:rPr>
          <w:rFonts w:ascii="Liberation Serif" w:hAnsi="Liberation Serif" w:eastAsia="DejaVu Sans" w:cs="DejaVu Sans"/>
          <w:kern w:val="0"/>
          <w:sz w:val="24"/>
          <w:szCs w:val="24"/>
          <w:lang w:val="en-US" w:eastAsia="en-US" w:bidi="en-US"/>
        </w:rPr>
        <w:t>Sequence? (As you have infinitely many w_s values as stated)</w:t>
      </w:r>
    </w:p>
  </w:comment>
  <w:comment w:id="15" w:author="William Hart" w:date="2023-08-08T12:19:00Z" w:initials="WH">
    <w:p>
      <w:r>
        <w:rPr>
          <w:rFonts w:ascii="Liberation Serif" w:hAnsi="Liberation Serif" w:eastAsia="DejaVu Sans" w:cs="DejaVu Sans"/>
          <w:kern w:val="0"/>
          <w:sz w:val="24"/>
          <w:szCs w:val="24"/>
          <w:lang w:val="en-US" w:eastAsia="en-US" w:bidi="en-US"/>
        </w:rPr>
        <w:t>Worth saying this is by Bayes’ theorem? Or is that either obvious or meaningless depending on the reader?</w:t>
      </w:r>
    </w:p>
  </w:comment>
  <w:comment w:id="16" w:author="Thompson, Robin" w:date="2023-07-26T17:49:00Z" w:initials="RT">
    <w:p>
      <w:r>
        <w:rPr>
          <w:rFonts w:ascii="Liberation Serif" w:hAnsi="Liberation Serif" w:eastAsia="DejaVu Sans" w:cs="DejaVu Sans"/>
          <w:kern w:val="0"/>
          <w:sz w:val="20"/>
          <w:szCs w:val="20"/>
          <w:lang w:val="en-US" w:eastAsia="en-US" w:bidi="en-US"/>
        </w:rPr>
        <w:t>Zak - please check in all of these studies that the shape parameter is 1 and the rate parameter is 0.2 (for the prior for Rt)</w:t>
      </w:r>
    </w:p>
  </w:comment>
  <w:comment w:id="17" w:author="Unknown Author" w:date="2023-08-16T22:56:53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@Robin, Yes I re-checked the code. The shape parameter is 1 and the scale parameter is 5 (i.e. rate is 0.2).</w:t>
      </w:r>
    </w:p>
  </w:comment>
  <w:comment w:id="20" w:author="Unknown Author" w:date="2023-08-16T22:58:46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I agree with Will, although I can see that this makes it match with the earlier paper- is this your reasoning?</w:t>
      </w:r>
    </w:p>
  </w:comment>
  <w:comment w:id="19" w:author="William Hart" w:date="2023-08-08T13:13:00Z" w:initials="WH">
    <w:p>
      <w:r>
        <w:rPr>
          <w:rFonts w:ascii="Liberation Serif" w:hAnsi="Liberation Serif" w:eastAsia="DejaVu Sans" w:cs="DejaVu Sans"/>
          <w:kern w:val="0"/>
          <w:sz w:val="24"/>
          <w:szCs w:val="24"/>
          <w:lang w:val="en-US" w:eastAsia="en-US" w:bidi="en-US"/>
        </w:rPr>
        <w:t>At this point, a reader may question why you bothered introducing the formulation with tau&gt;0 when you don’t actually use it</w:t>
      </w:r>
    </w:p>
  </w:comment>
  <w:comment w:id="18" w:author="William Hart" w:date="2023-08-08T13:13:00Z" w:initials="WH">
    <w:p>
      <w:r>
        <w:rPr>
          <w:rFonts w:ascii="Liberation Serif" w:hAnsi="Liberation Serif" w:eastAsia="DejaVu Sans" w:cs="DejaVu Sans"/>
          <w:kern w:val="0"/>
          <w:sz w:val="24"/>
          <w:szCs w:val="24"/>
          <w:lang w:val="en-US" w:eastAsia="en-US" w:bidi="en-US"/>
        </w:rPr>
        <w:t>Is it because you use a similar idea in the simulation-based approach? If so, could perhaps telegraph that here</w:t>
      </w:r>
    </w:p>
  </w:comment>
  <w:comment w:id="21" w:author="William Hart" w:date="2023-08-08T13:02:00Z" w:initials="WH">
    <w:p>
      <w:r>
        <w:rPr>
          <w:rFonts w:ascii="Liberation Serif" w:hAnsi="Liberation Serif" w:eastAsia="DejaVu Sans" w:cs="DejaVu Sans"/>
          <w:kern w:val="0"/>
          <w:sz w:val="24"/>
          <w:szCs w:val="24"/>
          <w:lang w:val="en-US" w:eastAsia="en-US" w:bidi="en-US"/>
        </w:rPr>
        <w:t>Maybe unnecessary semantics, but is it the number you are partitioning, or the cases themselves (I’m not sure)?</w:t>
      </w:r>
    </w:p>
  </w:comment>
  <w:comment w:id="22" w:author="Unknown Author" w:date="2023-08-16T23:03:09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Might be worth saying “partitioned timestep” here? And in other places that are relevant too. This would be a lot of places but would help differentiate between raw data timesteps and partitioned timesteps?</w:t>
      </w:r>
    </w:p>
  </w:comment>
  <w:comment w:id="23" w:author="Unknown Author" w:date="2023-08-16T23:05:58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Is it worth saying (after the equation) “for i= 1, 2, …, P”? You kind of already say it in this highlighted text but maybe adding that in afterwards would add clarity?</w:t>
      </w:r>
    </w:p>
  </w:comment>
  <w:comment w:id="25" w:author="Unknown Author" w:date="2023-08-16T23:24:44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I think the modified renewal equation should be referenced throughout. Perhaps it is already… again my laptop sucks!</w:t>
      </w:r>
    </w:p>
  </w:comment>
  <w:comment w:id="24" w:author="Unknown Author" w:date="2023-08-16T23:07:54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This sentence no longer makes sense after WH’s edit?</w:t>
      </w:r>
    </w:p>
  </w:comment>
  <w:comment w:id="26" w:author="Unknown Author" w:date="2023-08-16T23:08:36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I prefer the original!</w:t>
      </w:r>
    </w:p>
  </w:comment>
  <w:comment w:id="27" w:author="Thompson, Robin" w:date="2023-08-07T16:38:00Z" w:initials="RT">
    <w:p>
      <w:r>
        <w:rPr>
          <w:rFonts w:ascii="Liberation Serif" w:hAnsi="Liberation Serif" w:eastAsia="DejaVu Sans" w:cs="DejaVu Sans"/>
          <w:color w:val="000000"/>
          <w:kern w:val="0"/>
          <w:sz w:val="20"/>
          <w:szCs w:val="20"/>
          <w:lang w:val="en-US" w:eastAsia="en-US" w:bidi="en-US"/>
        </w:rPr>
        <w:t>Zak - please insert the correct value of M here.</w:t>
      </w:r>
    </w:p>
  </w:comment>
  <w:comment w:id="28" w:author="William Hart" w:date="2023-08-08T13:22:00Z" w:initials="WH">
    <w:p>
      <w:r>
        <w:rPr>
          <w:rFonts w:ascii="Liberation Serif" w:hAnsi="Liberation Serif" w:eastAsia="DejaVu Sans" w:cs="DejaVu Sans"/>
          <w:kern w:val="0"/>
          <w:sz w:val="24"/>
          <w:szCs w:val="24"/>
          <w:lang w:val="en-US" w:eastAsia="en-US" w:bidi="en-US"/>
        </w:rPr>
        <w:t>Should you say that this is iteratively, starting at week 2(?), then week 3 etc</w:t>
      </w:r>
    </w:p>
  </w:comment>
  <w:comment w:id="29" w:author="Unknown Author" w:date="2023-08-16T23:23:10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“Influenza outbreaks” instead</w:t>
      </w:r>
    </w:p>
  </w:comment>
  <w:comment w:id="30" w:author="Unknown Author" w:date="2023-08-16T23:27:43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Is it worth explicitly saying P = 7*24*6=1008?</w:t>
      </w:r>
    </w:p>
  </w:comment>
  <w:comment w:id="31" w:author="Unknown Author" w:date="2023-08-16T23:28:41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Very picky but I think t&lt;=6 and t&gt;6 is better? It looks closer to halfway through 11 weeks which was the intention.</w:t>
      </w:r>
    </w:p>
  </w:comment>
  <w:comment w:id="32" w:author="Unknown Author" w:date="2023-08-16T23:30:48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You may want to say the ILI burden was high and variable, as this meant It provided a good stress test for both variable Rt. Perhaps something like:”These date ranges each span 14 weeks with both high and variable ILI burdens, providing a suitable time period to analyse our approach.”</w:t>
      </w:r>
    </w:p>
  </w:comment>
  <w:comment w:id="33" w:author="Thompson, Robin" w:date="2023-06-29T16:59:00Z" w:initials="RT">
    <w:p>
      <w:r>
        <w:rPr>
          <w:rFonts w:ascii="Liberation Serif" w:hAnsi="Liberation Serif" w:eastAsia="DejaVu Sans" w:cs="DejaVu Sans"/>
          <w:kern w:val="0"/>
          <w:sz w:val="20"/>
          <w:szCs w:val="20"/>
          <w:lang w:val="en-US" w:eastAsia="en-US" w:bidi="en-US"/>
        </w:rPr>
        <w:t>Zak - please can you check this (noting that the parameters are shape and rate and the time unit is weeks)</w:t>
      </w:r>
    </w:p>
  </w:comment>
  <w:comment w:id="34" w:author="Unknown Author" w:date="2023-08-18T23:45:59Z" w:initials="">
    <w:p>
      <w:r>
        <w:rPr>
          <w:rFonts w:cs="Arial" w:ascii="Arial" w:hAnsi="Arial" w:eastAsia="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GB" w:bidi="ar-SA" w:eastAsia="en-GB"/>
        </w:rPr>
        <w:t>Reply to Thompson, Robin (29/06/2023, 16:59): "..."</w:t>
      </w:r>
    </w:p>
    <w:p>
      <w:r>
        <w:rPr>
          <w:rFonts w:ascii="Liberation Serif" w:hAnsi="Liberation Serif" w:eastAsia="DejaVu Sans" w:cs="DejaVu Sans"/>
          <w:kern w:val="0"/>
          <w:sz w:val="20"/>
          <w:szCs w:val="24"/>
          <w:lang w:val="en-GB" w:eastAsia="en-GB" w:bidi="ar-SA"/>
        </w:rPr>
        <w:t>Robin- I don’t get the values you have. Using the shape and rate definitions I have from wikipedia for the gamma function, rate = ((2.6/7)/(1.3/7))^2 = 4 and shape = (2.6/7)/(1.3/7)^2  = 10.77 (2dp)</w:t>
      </w:r>
    </w:p>
  </w:comment>
  <w:comment w:id="35" w:author="William Hart" w:date="2023-08-08T13:07:00Z" w:initials="WH">
    <w:p>
      <w:r>
        <w:rPr>
          <w:rFonts w:ascii="Liberation Serif" w:hAnsi="Liberation Serif" w:eastAsia="DejaVu Sans" w:cs="DejaVu Sans"/>
          <w:kern w:val="0"/>
          <w:sz w:val="24"/>
          <w:szCs w:val="24"/>
          <w:lang w:val="en-US" w:eastAsia="en-US" w:bidi="en-US"/>
        </w:rPr>
        <w:t>Cases?</w:t>
      </w:r>
    </w:p>
  </w:comment>
  <w:comment w:id="36" w:author="William Hart" w:date="2023-08-08T16:22:00Z" w:initials="WH">
    <w:p>
      <w:r>
        <w:rPr>
          <w:rFonts w:ascii="Liberation Serif" w:hAnsi="Liberation Serif" w:eastAsia="DejaVu Sans" w:cs="DejaVu Sans"/>
          <w:kern w:val="0"/>
          <w:sz w:val="24"/>
          <w:szCs w:val="24"/>
          <w:lang w:val="en-US" w:eastAsia="en-US" w:bidi="en-US"/>
        </w:rPr>
        <w:t>I think this is technically needed to make the statement correct (since some density near x=0 would already by allocated to w_1 even if you had a separate w_0), but maybe fine enough without</w:t>
      </w:r>
    </w:p>
  </w:comment>
  <w:comment w:id="37" w:author="Unknown Author" w:date="2023-08-18T23:54:46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I would keep Fig 2B in as otherwise it could be referring to Fig 2A which Is also blue?</w:t>
      </w:r>
    </w:p>
  </w:comment>
  <w:comment w:id="38" w:author="Unknown Author" w:date="2023-08-18T23:55:20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Same here</w:t>
      </w:r>
    </w:p>
  </w:comment>
  <w:comment w:id="39" w:author="Unknown Author" w:date="2023-08-19T00:00:03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GB" w:eastAsia="en-GB"/>
        </w:rPr>
        <w:t>While I think this is generally true, I don’t think this reflects what is happening in the figure. Afterall there is a high relative error in the beginning but not at the end (and there are low cases in both). We could talk about how the relative error tends to be +ve when the true Rt&gt;1 and -ve when Rt&lt;1 (which follows the general trend of Rt inference) but maybe this is not the case for that. You could take it out or say”These error values reflect both the stochasticity in the number of cases each week in the simulation (which tends to be more substantial when there are fewer cases) and the general mis-specification in Rt inference that over-estimating the GI leads to over-estimation of |R_t-1|, where R_t is the inferred value of the time dependent reproduction number”but that might be over-kill!</w:t>
      </w:r>
    </w:p>
  </w:comment>
  <w:comment w:id="40" w:author="William Hart" w:date="2023-08-08T16:44:00Z" w:initials="WH">
    <w:p>
      <w:r>
        <w:rPr>
          <w:rFonts w:ascii="Liberation Serif" w:hAnsi="Liberation Serif" w:eastAsia="DejaVu Sans" w:cs="DejaVu Sans"/>
          <w:kern w:val="0"/>
          <w:sz w:val="24"/>
          <w:szCs w:val="24"/>
          <w:lang w:val="en-US" w:eastAsia="en-US" w:bidi="en-US"/>
        </w:rPr>
        <w:t>Not sure if this adds</w:t>
      </w:r>
    </w:p>
  </w:comment>
  <w:comment w:id="41" w:author="Thompson, Robin" w:date="2023-08-07T16:48:00Z" w:initials="RT">
    <w:p>
      <w:r>
        <w:rPr>
          <w:rFonts w:ascii="Liberation Serif" w:hAnsi="Liberation Serif" w:eastAsia="DejaVu Sans" w:cs="DejaVu Sans"/>
          <w:kern w:val="0"/>
          <w:sz w:val="20"/>
          <w:szCs w:val="20"/>
          <w:lang w:val="en-US" w:eastAsia="en-US" w:bidi="en-US"/>
        </w:rPr>
        <w:t>Zak - please can you add ticks in panel C so that there is a tick every week (for consistency with the other panels)? [like in the other panels, you can still just label every second tick]. Please also move panels C and D down, so that their labels don’t overall panels A&amp;B [Please also check this on all figures].</w:t>
      </w:r>
    </w:p>
  </w:comment>
  <w:comment w:id="42" w:author="Unknown Author" w:date="2023-08-19T00:10:58Z" w:initials="">
    <w:p>
      <w:r>
        <w:rPr>
          <w:rFonts w:cs="Arial" w:ascii="Arial" w:hAnsi="Arial" w:eastAsia="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GB" w:bidi="ar-SA" w:eastAsia="en-GB"/>
        </w:rPr>
        <w:t>Reply to Thompson, Robin (07/08/2023, 16:48): "..."</w:t>
      </w:r>
    </w:p>
    <w:p>
      <w:r>
        <w:rPr>
          <w:rFonts w:ascii="Liberation Serif" w:hAnsi="Liberation Serif" w:eastAsia="DejaVu Sans" w:cs="DejaVu Sans"/>
          <w:kern w:val="0"/>
          <w:sz w:val="20"/>
          <w:szCs w:val="24"/>
          <w:lang w:val="en-GB" w:eastAsia="en-GB" w:bidi="ar-SA"/>
        </w:rPr>
        <w:t>TO DO</w:t>
      </w:r>
    </w:p>
  </w:comment>
  <w:comment w:id="43" w:author="William Hart" w:date="2023-08-08T16:48:00Z" w:initials="WH">
    <w:p>
      <w:r>
        <w:rPr>
          <w:rFonts w:ascii="Liberation Serif" w:hAnsi="Liberation Serif" w:eastAsia="DejaVu Sans" w:cs="DejaVu Sans"/>
          <w:kern w:val="0"/>
          <w:sz w:val="24"/>
          <w:szCs w:val="24"/>
          <w:lang w:val="en-US" w:eastAsia="en-US" w:bidi="en-US"/>
        </w:rPr>
        <w:t>Did you always get either R&gt;1 for both methods, or R&lt;1 for both (never one less and one greater)?</w:t>
      </w:r>
    </w:p>
  </w:comment>
  <w:comment w:id="44" w:author="Thompson, Robin" w:date="2023-08-07T16:54:00Z" w:initials="RT">
    <w:p>
      <w:r>
        <w:rPr>
          <w:rFonts w:ascii="Liberation Serif" w:hAnsi="Liberation Serif" w:eastAsia="DejaVu Sans" w:cs="DejaVu Sans"/>
          <w:kern w:val="0"/>
          <w:sz w:val="20"/>
          <w:szCs w:val="20"/>
          <w:lang w:val="en-US" w:eastAsia="en-US" w:bidi="en-US"/>
        </w:rPr>
        <w:t>Zak - For consistency with elsewhere, please do not capitalise “Error” in panel C. And please add in ticks every week in panel B, for consistency with the other panels.</w:t>
      </w:r>
    </w:p>
  </w:comment>
  <w:comment w:id="45" w:author="Unknown Author" w:date="2023-08-19T00:15:50Z" w:initials="">
    <w:p>
      <w:r>
        <w:rPr>
          <w:rFonts w:cs="Arial" w:ascii="Arial" w:hAnsi="Arial" w:eastAsia="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GB" w:bidi="ar-SA" w:eastAsia="en-GB"/>
        </w:rPr>
        <w:t>Reply to Thompson, Robin (07/08/2023, 16:54): "..."</w:t>
      </w:r>
    </w:p>
    <w:p>
      <w:r>
        <w:rPr>
          <w:rFonts w:ascii="Liberation Serif" w:hAnsi="Liberation Serif" w:eastAsia="DejaVu Sans" w:cs="DejaVu Sans"/>
          <w:kern w:val="0"/>
          <w:sz w:val="20"/>
          <w:szCs w:val="24"/>
          <w:lang w:val="en-GB" w:eastAsia="en-GB" w:bidi="ar-SA"/>
        </w:rPr>
        <w:t>TO DO</w:t>
      </w:r>
    </w:p>
  </w:comment>
  <w:comment w:id="47" w:author="Thompson, Robin" w:date="2023-07-07T09:08:00Z" w:initials="RT">
    <w:p>
      <w:r>
        <w:rPr>
          <w:rFonts w:ascii="Liberation Serif" w:hAnsi="Liberation Serif" w:eastAsia="DejaVu Sans" w:cs="DejaVu Sans"/>
          <w:kern w:val="0"/>
          <w:sz w:val="20"/>
          <w:szCs w:val="20"/>
          <w:lang w:val="en-US" w:eastAsia="en-US" w:bidi="en-US"/>
        </w:rPr>
        <w:t>Zak - To be consistent with earlier figures, please have ticks each week in panels A-C. Also, are there strange grey lines on the top right of the legend in A and C? In panel D, please change the x-axis label to “Number of partitions (P)” where P is in italic (to keep similar formatting to the y-axes in the other panels).</w:t>
      </w:r>
    </w:p>
  </w:comment>
  <w:comment w:id="48" w:author="Unknown Author" w:date="2023-08-19T00:18:45Z" w:initials="">
    <w:p>
      <w:r>
        <w:rPr>
          <w:rFonts w:cs="Arial" w:ascii="Arial" w:hAnsi="Arial" w:eastAsia="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GB" w:bidi="ar-SA" w:eastAsia="en-GB"/>
        </w:rPr>
        <w:t>Reply to Thompson, Robin (07/07/2023, 09:08): "..."</w:t>
      </w:r>
    </w:p>
    <w:p>
      <w:r>
        <w:rPr>
          <w:rFonts w:ascii="Liberation Serif" w:hAnsi="Liberation Serif" w:eastAsia="DejaVu Sans" w:cs="DejaVu Sans"/>
          <w:kern w:val="0"/>
          <w:sz w:val="20"/>
          <w:szCs w:val="24"/>
          <w:lang w:val="en-GB" w:eastAsia="en-GB" w:bidi="ar-SA"/>
        </w:rPr>
        <w:t>TO DO</w:t>
      </w:r>
    </w:p>
  </w:comment>
  <w:comment w:id="46" w:author="William Hart" w:date="2023-08-08T16:53:00Z" w:initials="WH">
    <w:p>
      <w:r>
        <w:rPr>
          <w:rFonts w:ascii="Liberation Serif" w:hAnsi="Liberation Serif" w:eastAsia="DejaVu Sans" w:cs="DejaVu Sans"/>
          <w:kern w:val="0"/>
          <w:sz w:val="24"/>
          <w:szCs w:val="24"/>
          <w:lang w:val="en-US" w:eastAsia="en-US" w:bidi="en-US"/>
        </w:rPr>
        <w:t>Again semantics, but is “Number of partitions” definitely a correct description of what P represents (rather than number of timesteps in the partition of each week – not sure how that can be put succinctly though)?</w:t>
      </w:r>
    </w:p>
  </w:comment>
  <w:comment w:id="49" w:author="Thompson, Robin" w:date="2023-08-07T17:00:00Z" w:initials="RT">
    <w:p>
      <w:r>
        <w:rPr>
          <w:rFonts w:ascii="Liberation Serif" w:hAnsi="Liberation Serif" w:eastAsia="DejaVu Sans" w:cs="DejaVu Sans"/>
          <w:kern w:val="0"/>
          <w:sz w:val="20"/>
          <w:szCs w:val="20"/>
          <w:lang w:val="en-US" w:eastAsia="en-US" w:bidi="en-US"/>
        </w:rPr>
        <w:t>Zak - Again please do not capitalise “Error” in panel C, and please consistently include tick marks in B (please check in all figs).</w:t>
      </w:r>
    </w:p>
  </w:comment>
  <w:comment w:id="50" w:author="Unknown Author" w:date="2023-08-19T00:19:19Z" w:initials="">
    <w:p>
      <w:r>
        <w:rPr>
          <w:rFonts w:cs="Arial" w:ascii="Arial" w:hAnsi="Arial" w:eastAsia="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GB" w:bidi="ar-SA" w:eastAsia="en-GB"/>
        </w:rPr>
        <w:t>Reply to Thompson, Robin (07/08/2023, 17:00): "..."</w:t>
      </w:r>
    </w:p>
    <w:p>
      <w:r>
        <w:rPr>
          <w:rFonts w:ascii="Liberation Serif" w:hAnsi="Liberation Serif" w:eastAsia="DejaVu Sans" w:cs="DejaVu Sans"/>
          <w:kern w:val="0"/>
          <w:sz w:val="20"/>
          <w:szCs w:val="24"/>
          <w:lang w:val="en-GB" w:eastAsia="en-GB" w:bidi="ar-SA"/>
        </w:rPr>
        <w:t>TO DO</w:t>
      </w:r>
    </w:p>
  </w:comment>
  <w:comment w:id="51" w:author="Thompson, Robin" w:date="2023-08-07T17:02:00Z" w:initials="RT">
    <w:p>
      <w:r>
        <w:rPr>
          <w:rFonts w:ascii="Liberation Serif" w:hAnsi="Liberation Serif" w:eastAsia="DejaVu Sans" w:cs="DejaVu Sans"/>
          <w:kern w:val="0"/>
          <w:sz w:val="20"/>
          <w:szCs w:val="20"/>
          <w:lang w:val="en-US" w:eastAsia="en-US" w:bidi="en-US"/>
        </w:rPr>
        <w:t>Zak - Again please include tick marks each week on the x-axes. In panel D, please change the x-axis label to “Number of partitions (P)” where P is in italic (to keep similar formatting to the y-axes in the other panels).</w:t>
      </w:r>
    </w:p>
  </w:comment>
  <w:comment w:id="52" w:author="William Hart" w:date="2023-08-08T17:14:00Z" w:initials="WH">
    <w:p>
      <w:r>
        <w:rPr>
          <w:rFonts w:ascii="Liberation Serif" w:hAnsi="Liberation Serif" w:eastAsia="DejaVu Sans" w:cs="DejaVu Sans"/>
          <w:kern w:val="0"/>
          <w:sz w:val="24"/>
          <w:szCs w:val="24"/>
          <w:lang w:val="en-US" w:eastAsia="en-US" w:bidi="en-US"/>
        </w:rPr>
        <w:t>Different values of P?</w:t>
      </w:r>
    </w:p>
  </w:comment>
  <w:comment w:id="53" w:author="Unknown Author" w:date="2023-08-19T00:23:23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Mention generation intervals too? Or are you thinking specifically about tangible metrics for the public?</w:t>
      </w:r>
    </w:p>
  </w:comment>
  <w:comment w:id="54" w:author="Unknown Author" w:date="2023-08-19T00:25:05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Accurate estimates of Rt that also account properly for its uncertainty are very important in understanding the burden of disease on a population.</w:t>
      </w:r>
    </w:p>
  </w:comment>
  <w:comment w:id="55" w:author="Unknown Author" w:date="2023-08-19T00:27:55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Is it worth mentioning that we can analytically determine a suitable value of P to choose? This can be done by taking the  continuous GI estimated and finding the P that corresponds to a probability mass which is negligible.</w:t>
      </w:r>
    </w:p>
  </w:comment>
  <w:comment w:id="56" w:author="William Hart" w:date="2023-08-08T17:26:00Z" w:initials="WH">
    <w:p>
      <w:r>
        <w:rPr>
          <w:rFonts w:ascii="Liberation Serif" w:hAnsi="Liberation Serif" w:eastAsia="DejaVu Sans" w:cs="DejaVu Sans"/>
          <w:kern w:val="0"/>
          <w:sz w:val="24"/>
          <w:szCs w:val="24"/>
          <w:lang w:val="en-US" w:eastAsia="en-US" w:bidi="en-US"/>
        </w:rPr>
        <w:t>The difference in R_t estimates between the two models? Currently seems like this refers to the result that the Cori method correctly predicts whether R_t&lt;1</w:t>
      </w:r>
    </w:p>
  </w:comment>
  <w:comment w:id="57" w:author="Unknown Author" w:date="2023-08-19T00:30:00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within-timestep</w:t>
      </w:r>
    </w:p>
  </w:comment>
  <w:comment w:id="58" w:author="William Hart" w:date="2023-08-08T13:08:00Z" w:initials="WH">
    <w:p>
      <w:r>
        <w:rPr>
          <w:rFonts w:ascii="Liberation Serif" w:hAnsi="Liberation Serif" w:eastAsia="DejaVu Sans" w:cs="DejaVu Sans"/>
          <w:kern w:val="0"/>
          <w:sz w:val="24"/>
          <w:szCs w:val="24"/>
          <w:lang w:val="en-US" w:eastAsia="en-US" w:bidi="en-US"/>
        </w:rPr>
        <w:t>Cases?</w:t>
      </w:r>
    </w:p>
  </w:comment>
  <w:comment w:id="59" w:author="Unknown Author" w:date="2023-08-19T00:31:01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We may need to be explicit here, i.e. and underestimation of Rt if the true value of Rt is less than one. As vice versa may not be entirely obvious.</w:t>
      </w:r>
    </w:p>
  </w:comment>
  <w:comment w:id="60" w:author="William Hart" w:date="2023-08-08T18:01:00Z" w:initials="WH">
    <w:p>
      <w:r>
        <w:rPr>
          <w:rFonts w:ascii="Liberation Serif" w:hAnsi="Liberation Serif" w:eastAsia="DejaVu Sans" w:cs="DejaVu Sans"/>
          <w:kern w:val="0"/>
          <w:sz w:val="24"/>
          <w:szCs w:val="24"/>
          <w:lang w:val="en-US" w:eastAsia="en-US" w:bidi="en-US"/>
        </w:rPr>
        <w:t>If correct, could replace “daily” with “continuous-time” or similar, to make it clearer why at least difference 3 below applies</w:t>
      </w:r>
    </w:p>
  </w:comment>
  <w:comment w:id="62" w:author="William Hart" w:date="2023-08-08T18:02:00Z" w:initials="WH">
    <w:p>
      <w:r>
        <w:rPr>
          <w:rFonts w:ascii="Liberation Serif" w:hAnsi="Liberation Serif" w:eastAsia="DejaVu Sans" w:cs="DejaVu Sans"/>
          <w:kern w:val="0"/>
          <w:sz w:val="24"/>
          <w:szCs w:val="24"/>
          <w:lang w:val="en-US" w:eastAsia="en-US" w:bidi="en-US"/>
        </w:rPr>
        <w:t>I’ll leave this to Anne/Rebecca, but could their method definitely not also be adapted to do this?</w:t>
      </w:r>
    </w:p>
  </w:comment>
  <w:comment w:id="61" w:author="Thompson, Robin" w:date="2023-07-07T10:50:00Z" w:initials="RT">
    <w:p>
      <w:r>
        <w:rPr>
          <w:rFonts w:ascii="Liberation Serif" w:hAnsi="Liberation Serif" w:eastAsia="DejaVu Sans" w:cs="DejaVu Sans"/>
          <w:kern w:val="0"/>
          <w:sz w:val="20"/>
          <w:szCs w:val="20"/>
          <w:lang w:val="en-US" w:eastAsia="en-US" w:bidi="en-US"/>
        </w:rPr>
        <w:t>Anne/Rebecca - please can you check this is ok?</w:t>
      </w:r>
    </w:p>
  </w:comment>
  <w:comment w:id="63" w:author="William Hart" w:date="2023-08-08T17:35:00Z" w:initials="WH">
    <w:p>
      <w:r>
        <w:rPr>
          <w:rFonts w:ascii="Liberation Serif" w:hAnsi="Liberation Serif" w:eastAsia="DejaVu Sans" w:cs="DejaVu Sans"/>
          <w:kern w:val="0"/>
          <w:sz w:val="24"/>
          <w:szCs w:val="24"/>
          <w:lang w:val="en-US" w:eastAsia="en-US" w:bidi="en-US"/>
        </w:rPr>
      </w:r>
    </w:p>
  </w:comment>
  <w:comment w:id="64" w:author="William Hart" w:date="2023-08-08T17:38:00Z" w:initials="WH">
    <w:p>
      <w:r>
        <w:rPr>
          <w:rFonts w:ascii="Liberation Serif" w:hAnsi="Liberation Serif" w:eastAsia="DejaVu Sans" w:cs="DejaVu Sans"/>
          <w:kern w:val="0"/>
          <w:sz w:val="24"/>
          <w:szCs w:val="24"/>
          <w:lang w:val="en-US" w:eastAsia="en-US" w:bidi="en-US"/>
        </w:rPr>
        <w:t>?</w:t>
      </w:r>
    </w:p>
  </w:comment>
  <w:comment w:id="65" w:author="William Hart" w:date="2023-08-08T17:50:00Z" w:initials="WH">
    <w:p>
      <w:r>
        <w:rPr>
          <w:rFonts w:ascii="Liberation Serif" w:hAnsi="Liberation Serif" w:eastAsia="DejaVu Sans" w:cs="DejaVu Sans"/>
          <w:kern w:val="0"/>
          <w:sz w:val="24"/>
          <w:szCs w:val="24"/>
          <w:lang w:val="en-US" w:eastAsia="en-US" w:bidi="en-US"/>
        </w:rPr>
        <w:t>Think I may have made this sentence worse – feel free to revert</w:t>
      </w:r>
    </w:p>
  </w:comment>
  <w:comment w:id="66" w:author="William Hart" w:date="2023-08-08T13:06:00Z" w:initials="WH">
    <w:p>
      <w:r>
        <w:rPr>
          <w:rFonts w:ascii="Liberation Serif" w:hAnsi="Liberation Serif" w:eastAsia="DejaVu Sans" w:cs="DejaVu Sans"/>
          <w:kern w:val="0"/>
          <w:sz w:val="24"/>
          <w:szCs w:val="24"/>
          <w:lang w:val="en-US" w:eastAsia="en-US" w:bidi="en-US"/>
        </w:rPr>
      </w:r>
    </w:p>
  </w:comment>
  <w:comment w:id="67" w:author="William Hart" w:date="2023-08-08T17:54:00Z" w:initials="WH">
    <w:p>
      <w:r>
        <w:rPr>
          <w:rFonts w:ascii="Liberation Serif" w:hAnsi="Liberation Serif" w:eastAsia="DejaVu Sans" w:cs="DejaVu Sans"/>
          <w:kern w:val="0"/>
          <w:sz w:val="24"/>
          <w:szCs w:val="24"/>
          <w:lang w:val="en-US" w:eastAsia="en-US" w:bidi="en-US"/>
        </w:rPr>
        <w:t>Not sure if this is worth mentioning in the Discussion or not, but I could see a scenario with (e.g.) strong weekend reporting effects, in which it may be better to use the novel method on reasonably accurate aggregated data, compared to using the Cori method with dodgy daily data (I seem to recall that Rebecca may have explored this somewhere in her work?)</w:t>
      </w:r>
    </w:p>
  </w:comment>
  <w:comment w:id="68" w:author="Unknown Author" w:date="2023-08-19T00:22:08Z" w:initial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GB"/>
        </w:rPr>
        <w:t>Actully R2020b</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13" w:leader="none"/>
        <w:tab w:val="right" w:pos="9026" w:leader="none"/>
      </w:tabs>
      <w:jc w:val="right"/>
      <w:rPr>
        <w:color w:val="000000"/>
      </w:rPr>
    </w:pPr>
    <w:r>
      <w:rPr>
        <w:color w:val="000000"/>
      </w:rPr>
      <w:fldChar w:fldCharType="begin"/>
    </w:r>
    <w:r>
      <w:rPr>
        <w:color w:val="000000"/>
      </w:rPr>
      <w:instrText> PAGE </w:instrText>
    </w:r>
    <w:r>
      <w:rPr>
        <w:color w:val="000000"/>
      </w:rPr>
      <w:fldChar w:fldCharType="separate"/>
    </w:r>
    <w:r>
      <w:rPr>
        <w:color w:val="000000"/>
      </w:rPr>
      <w:t>27</w:t>
    </w:r>
    <w:r>
      <w:rPr>
        <w:color w:val="000000"/>
      </w:rPr>
      <w:fldChar w:fldCharType="end"/>
    </w:r>
  </w:p>
  <w:p>
    <w:pPr>
      <w:pStyle w:val="Normal"/>
      <w:tabs>
        <w:tab w:val="clear" w:pos="720"/>
        <w:tab w:val="center" w:pos="4513" w:leader="none"/>
        <w:tab w:val="right" w:pos="9026" w:leader="none"/>
      </w:tabs>
      <w:spacing w:before="0" w:after="160"/>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310a0"/>
    <w:pPr>
      <w:widowControl/>
      <w:suppressAutoHyphens w:val="true"/>
      <w:bidi w:val="0"/>
      <w:spacing w:lineRule="auto" w:line="259" w:before="0" w:after="160"/>
      <w:jc w:val="left"/>
    </w:pPr>
    <w:rPr>
      <w:rFonts w:ascii="Cambria" w:hAnsi="Cambria" w:eastAsia="Cambria"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sid w:val="00f310a0"/>
    <w:rPr/>
  </w:style>
  <w:style w:type="character" w:styleId="CommentTextChar" w:customStyle="1">
    <w:name w:val="Comment Text Char"/>
    <w:basedOn w:val="DefaultParagraphFont"/>
    <w:link w:val="CommentText"/>
    <w:uiPriority w:val="99"/>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CommentSubjectChar" w:customStyle="1">
    <w:name w:val="Comment Subject Char"/>
    <w:basedOn w:val="CommentTextChar"/>
    <w:link w:val="CommentSubject"/>
    <w:uiPriority w:val="99"/>
    <w:semiHidden/>
    <w:qFormat/>
    <w:rsid w:val="00c5258e"/>
    <w:rPr>
      <w:b/>
      <w:bCs/>
      <w:sz w:val="20"/>
      <w:szCs w:val="20"/>
    </w:rPr>
  </w:style>
  <w:style w:type="character" w:styleId="Linenumber">
    <w:name w:val="line number"/>
    <w:basedOn w:val="DefaultParagraphFont"/>
    <w:uiPriority w:val="99"/>
    <w:semiHidden/>
    <w:unhideWhenUsed/>
    <w:qFormat/>
    <w:rsid w:val="00071143"/>
    <w:rPr/>
  </w:style>
  <w:style w:type="character" w:styleId="InternetLink">
    <w:name w:val="Hyperlink"/>
    <w:basedOn w:val="DefaultParagraphFont"/>
    <w:uiPriority w:val="99"/>
    <w:unhideWhenUsed/>
    <w:rsid w:val="005e159f"/>
    <w:rPr>
      <w:color w:val="0000FF" w:themeColor="hyperlink"/>
      <w:u w:val="single"/>
    </w:rPr>
  </w:style>
  <w:style w:type="character" w:styleId="UnresolvedMention">
    <w:name w:val="Unresolved Mention"/>
    <w:basedOn w:val="DefaultParagraphFont"/>
    <w:uiPriority w:val="99"/>
    <w:semiHidden/>
    <w:unhideWhenUsed/>
    <w:qFormat/>
    <w:rsid w:val="005e159f"/>
    <w:rPr>
      <w:color w:val="605E5C"/>
      <w:shd w:fill="E1DFDD" w:val="clear"/>
    </w:rPr>
  </w:style>
  <w:style w:type="character" w:styleId="PlaceholderText">
    <w:name w:val="Placeholder Text"/>
    <w:basedOn w:val="DefaultParagraphFont"/>
    <w:uiPriority w:val="99"/>
    <w:semiHidden/>
    <w:qFormat/>
    <w:rsid w:val="009b0712"/>
    <w:rPr>
      <w:color w:val="808080"/>
    </w:rPr>
  </w:style>
  <w:style w:type="character" w:styleId="VisitedInternetLink">
    <w:name w:val="FollowedHyperlink"/>
    <w:basedOn w:val="DefaultParagraphFont"/>
    <w:uiPriority w:val="99"/>
    <w:semiHidden/>
    <w:unhideWhenUsed/>
    <w:rsid w:val="00db7865"/>
    <w:rPr>
      <w:color w:val="800080" w:themeColor="followedHyperlink"/>
      <w:u w:val="single"/>
    </w:rPr>
  </w:style>
  <w:style w:type="character" w:styleId="Appleconvertedspace" w:customStyle="1">
    <w:name w:val="apple-converted-space"/>
    <w:basedOn w:val="DefaultParagraphFont"/>
    <w:qFormat/>
    <w:rsid w:val="00333949"/>
    <w:rPr/>
  </w:style>
  <w:style w:type="character" w:styleId="HeaderChar" w:customStyle="1">
    <w:name w:val="Header Char"/>
    <w:basedOn w:val="DefaultParagraphFont"/>
    <w:link w:val="Header"/>
    <w:uiPriority w:val="99"/>
    <w:qFormat/>
    <w:rsid w:val="002778a9"/>
    <w:rPr>
      <w:rFonts w:ascii="Cambria" w:hAnsi="Cambria" w:eastAsia="Cambria" w:cs="" w:asciiTheme="minorHAnsi" w:cstheme="minorBidi" w:eastAsiaTheme="minorHAnsi" w:hAnsiTheme="minorHAnsi"/>
      <w:kern w:val="2"/>
      <w:sz w:val="24"/>
      <w:szCs w:val="24"/>
      <w:lang w:eastAsia="en-US"/>
      <w14:ligatures w14:val="standardContextual"/>
    </w:rPr>
  </w:style>
  <w:style w:type="character" w:styleId="FooterChar" w:customStyle="1">
    <w:name w:val="Footer Char"/>
    <w:basedOn w:val="DefaultParagraphFont"/>
    <w:link w:val="Footer"/>
    <w:uiPriority w:val="99"/>
    <w:qFormat/>
    <w:rsid w:val="002778a9"/>
    <w:rPr>
      <w:rFonts w:ascii="Cambria" w:hAnsi="Cambria" w:eastAsia="Cambria" w:cs="" w:asciiTheme="minorHAnsi" w:cstheme="minorBidi" w:eastAsiaTheme="minorHAnsi" w:hAnsiTheme="minorHAnsi"/>
      <w:kern w:val="2"/>
      <w:sz w:val="24"/>
      <w:szCs w:val="24"/>
      <w:lang w:eastAsia="en-US"/>
      <w14:ligatures w14:val="standardContextual"/>
    </w:rPr>
  </w:style>
  <w:style w:type="character" w:styleId="Uiprovider" w:customStyle="1">
    <w:name w:val="ui-provider"/>
    <w:basedOn w:val="DefaultParagraphFont"/>
    <w:qFormat/>
    <w:rsid w:val="00164a0a"/>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Annotationtext">
    <w:name w:val="annotation text"/>
    <w:basedOn w:val="Normal"/>
    <w:link w:val="CommentTextChar"/>
    <w:uiPriority w:val="99"/>
    <w:unhideWhenUsed/>
    <w:qFormat/>
    <w:pPr/>
    <w:rPr>
      <w:sz w:val="20"/>
      <w:szCs w:val="20"/>
    </w:rPr>
  </w:style>
  <w:style w:type="paragraph" w:styleId="Bibliography">
    <w:name w:val="Bibliography"/>
    <w:basedOn w:val="Normal"/>
    <w:next w:val="Normal"/>
    <w:uiPriority w:val="37"/>
    <w:unhideWhenUsed/>
    <w:qFormat/>
    <w:rsid w:val="008437bf"/>
    <w:pPr>
      <w:tabs>
        <w:tab w:val="clear" w:pos="720"/>
        <w:tab w:val="left" w:pos="264" w:leader="none"/>
        <w:tab w:val="left" w:pos="500" w:leader="none"/>
      </w:tabs>
      <w:spacing w:before="0" w:after="240"/>
      <w:ind w:left="504" w:hanging="504"/>
    </w:pPr>
    <w:rPr/>
  </w:style>
  <w:style w:type="paragraph" w:styleId="Revision">
    <w:name w:val="Revision"/>
    <w:uiPriority w:val="99"/>
    <w:semiHidden/>
    <w:qFormat/>
    <w:rsid w:val="008437bf"/>
    <w:pPr>
      <w:widowControl/>
      <w:suppressAutoHyphens w:val="true"/>
      <w:bidi w:val="0"/>
      <w:spacing w:lineRule="auto" w:line="240" w:before="0" w:after="200"/>
      <w:jc w:val="left"/>
    </w:pPr>
    <w:rPr>
      <w:rFonts w:ascii="Arial" w:hAnsi="Arial" w:eastAsia="Arial" w:cs="Arial"/>
      <w:color w:val="auto"/>
      <w:kern w:val="0"/>
      <w:sz w:val="22"/>
      <w:szCs w:val="22"/>
      <w:lang w:val="en-GB" w:eastAsia="en-GB" w:bidi="ar-SA"/>
    </w:rPr>
  </w:style>
  <w:style w:type="paragraph" w:styleId="Annotationsubject">
    <w:name w:val="annotation subject"/>
    <w:basedOn w:val="Annotationtext"/>
    <w:next w:val="Annotationtext"/>
    <w:link w:val="CommentSubjectChar"/>
    <w:uiPriority w:val="99"/>
    <w:semiHidden/>
    <w:unhideWhenUsed/>
    <w:qFormat/>
    <w:rsid w:val="00c5258e"/>
    <w:pPr/>
    <w:rPr>
      <w:b/>
      <w:bCs/>
    </w:rPr>
  </w:style>
  <w:style w:type="paragraph" w:styleId="ListParagraph">
    <w:name w:val="List Paragraph"/>
    <w:basedOn w:val="Normal"/>
    <w:uiPriority w:val="34"/>
    <w:qFormat/>
    <w:rsid w:val="00526ebf"/>
    <w:pPr>
      <w:spacing w:before="0" w:after="160"/>
      <w:ind w:left="720" w:hanging="0"/>
      <w:contextualSpacing/>
    </w:pPr>
    <w:rPr/>
  </w:style>
  <w:style w:type="paragraph" w:styleId="NormalWeb">
    <w:name w:val="Normal (Web)"/>
    <w:basedOn w:val="Normal"/>
    <w:uiPriority w:val="99"/>
    <w:semiHidden/>
    <w:unhideWhenUsed/>
    <w:qFormat/>
    <w:rsid w:val="00216388"/>
    <w:pPr>
      <w:spacing w:beforeAutospacing="1" w:afterAutospacing="1"/>
    </w:pPr>
    <w:rPr>
      <w:rFonts w:ascii="Times New Roman" w:hAnsi="Times New Roman" w:eastAsia="Times New Roman" w:cs="Times New Roman"/>
      <w:lang w:eastAsia="en-GB"/>
    </w:rPr>
  </w:style>
  <w:style w:type="paragraph" w:styleId="HeaderandFooter">
    <w:name w:val="Header and Footer"/>
    <w:basedOn w:val="Normal"/>
    <w:qFormat/>
    <w:pPr/>
    <w:rPr/>
  </w:style>
  <w:style w:type="paragraph" w:styleId="Header">
    <w:name w:val="Header"/>
    <w:basedOn w:val="Normal"/>
    <w:link w:val="HeaderChar"/>
    <w:uiPriority w:val="99"/>
    <w:unhideWhenUsed/>
    <w:rsid w:val="002778a9"/>
    <w:pPr>
      <w:suppressLineNumbers/>
      <w:tabs>
        <w:tab w:val="clear" w:pos="720"/>
        <w:tab w:val="center" w:pos="4513" w:leader="none"/>
        <w:tab w:val="right" w:pos="9026" w:leader="none"/>
      </w:tabs>
    </w:pPr>
    <w:rPr/>
  </w:style>
  <w:style w:type="paragraph" w:styleId="Footer">
    <w:name w:val="Footer"/>
    <w:basedOn w:val="Normal"/>
    <w:link w:val="FooterChar"/>
    <w:uiPriority w:val="99"/>
    <w:unhideWhenUsed/>
    <w:rsid w:val="002778a9"/>
    <w:pPr>
      <w:suppressLineNumbers/>
      <w:tabs>
        <w:tab w:val="clear" w:pos="720"/>
        <w:tab w:val="center" w:pos="4513" w:leader="none"/>
        <w:tab w:val="right" w:pos="9026" w:leader="none"/>
      </w:tabs>
    </w:pPr>
    <w:rPr/>
  </w:style>
  <w:style w:type="numbering" w:styleId="NoList" w:default="1">
    <w:name w:val="No List"/>
    <w:uiPriority w:val="99"/>
    <w:semiHidden/>
    <w:unhideWhenUsed/>
    <w:qFormat/>
    <w:rsid w:val="00f310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e2d53"/>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in.n.thompson@warwick.ac.uk"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footer" Target="footer1.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B2F49-8140-4206-B9D2-1BB5FC674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Application>LibreOffice/6.4.7.2$Linux_X86_64 LibreOffice_project/40$Build-2</Application>
  <Pages>9</Pages>
  <Words>6606</Words>
  <Characters>36172</Characters>
  <CharactersWithSpaces>42747</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2023-08-02T15:24:00Z</dcterms:created>
  <dc:creator/>
  <dc:description/>
  <dc:language>en-GB</dc:language>
  <cp:lastModifiedBy/>
  <dcterms:modified xsi:type="dcterms:W3CDTF">2023-08-19T00:36:45Z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Document_1">
    <vt:lpwstr>True</vt:lpwstr>
  </property>
  <property fmtid="{D5CDD505-2E9C-101B-9397-08002B2CF9AE}" pid="7" name="Mendeley Recent Style Id 0_1">
    <vt:lpwstr>http://www.zotero.org/styles/apa</vt:lpwstr>
  </property>
  <property fmtid="{D5CDD505-2E9C-101B-9397-08002B2CF9AE}" pid="8" name="Mendeley Recent Style Id 1_1">
    <vt:lpwstr>http://www.zotero.org/styles/american-sociological-association</vt:lpwstr>
  </property>
  <property fmtid="{D5CDD505-2E9C-101B-9397-08002B2CF9AE}" pid="9" name="Mendeley Recent Style Id 2_1">
    <vt:lpwstr>http://www.zotero.org/styles/chicago-author-date</vt:lpwstr>
  </property>
  <property fmtid="{D5CDD505-2E9C-101B-9397-08002B2CF9AE}" pid="10" name="Mendeley Recent Style Id 3_1">
    <vt:lpwstr>http://www.zotero.org/styles/harvard-cite-them-right</vt:lpwstr>
  </property>
  <property fmtid="{D5CDD505-2E9C-101B-9397-08002B2CF9AE}" pid="11" name="Mendeley Recent Style Id 4_1">
    <vt:lpwstr>http://www.zotero.org/styles/ieee</vt:lpwstr>
  </property>
  <property fmtid="{D5CDD505-2E9C-101B-9397-08002B2CF9AE}" pid="12" name="Mendeley Recent Style Id 5_1">
    <vt:lpwstr>http://www.zotero.org/styles/modern-humanities-research-association</vt:lpwstr>
  </property>
  <property fmtid="{D5CDD505-2E9C-101B-9397-08002B2CF9AE}" pid="13" name="Mendeley Recent Style Id 6_1">
    <vt:lpwstr>http://www.zotero.org/styles/modern-language-association</vt:lpwstr>
  </property>
  <property fmtid="{D5CDD505-2E9C-101B-9397-08002B2CF9AE}" pid="14" name="Mendeley Recent Style Id 7_1">
    <vt:lpwstr>http://www.zotero.org/styles/nature</vt:lpwstr>
  </property>
  <property fmtid="{D5CDD505-2E9C-101B-9397-08002B2CF9AE}" pid="15" name="Mendeley Recent Style Id 8_1">
    <vt:lpwstr>http://www.zotero.org/styles/science</vt:lpwstr>
  </property>
  <property fmtid="{D5CDD505-2E9C-101B-9397-08002B2CF9AE}" pid="16" name="Mendeley Recent Style Id 9_1">
    <vt:lpwstr>http://csl.mendeley.com/styles/497312871/bibtex-2</vt:lpwstr>
  </property>
  <property fmtid="{D5CDD505-2E9C-101B-9397-08002B2CF9AE}" pid="17" name="Mendeley Recent Style Name 0_1">
    <vt:lpwstr>American Psychological Association 7th edition</vt:lpwstr>
  </property>
  <property fmtid="{D5CDD505-2E9C-101B-9397-08002B2CF9AE}" pid="18" name="Mendeley Recent Style Name 1_1">
    <vt:lpwstr>American Sociological Association 6th edition</vt:lpwstr>
  </property>
  <property fmtid="{D5CDD505-2E9C-101B-9397-08002B2CF9AE}" pid="19" name="Mendeley Recent Style Name 2_1">
    <vt:lpwstr>Chicago Manual of Style 17th edition (author-date)</vt:lpwstr>
  </property>
  <property fmtid="{D5CDD505-2E9C-101B-9397-08002B2CF9AE}" pid="20" name="Mendeley Recent Style Name 3_1">
    <vt:lpwstr>Cite Them Right 10th edition - Harvard</vt:lpwstr>
  </property>
  <property fmtid="{D5CDD505-2E9C-101B-9397-08002B2CF9AE}" pid="21" name="Mendeley Recent Style Name 4_1">
    <vt:lpwstr>IEEE</vt:lpwstr>
  </property>
  <property fmtid="{D5CDD505-2E9C-101B-9397-08002B2CF9AE}" pid="22" name="Mendeley Recent Style Name 5_1">
    <vt:lpwstr>Modern Humanities Research Association 3rd edition (note with bibliography)</vt:lpwstr>
  </property>
  <property fmtid="{D5CDD505-2E9C-101B-9397-08002B2CF9AE}" pid="23" name="Mendeley Recent Style Name 6_1">
    <vt:lpwstr>Modern Language Association 8th edition</vt:lpwstr>
  </property>
  <property fmtid="{D5CDD505-2E9C-101B-9397-08002B2CF9AE}" pid="24" name="Mendeley Recent Style Name 7_1">
    <vt:lpwstr>Nature</vt:lpwstr>
  </property>
  <property fmtid="{D5CDD505-2E9C-101B-9397-08002B2CF9AE}" pid="25" name="Mendeley Recent Style Name 8_1">
    <vt:lpwstr>Science</vt:lpwstr>
  </property>
  <property fmtid="{D5CDD505-2E9C-101B-9397-08002B2CF9AE}" pid="26" name="Mendeley Recent Style Name 9_1">
    <vt:lpwstr>word2latex_AminYahyaabadi</vt:lpwstr>
  </property>
  <property fmtid="{D5CDD505-2E9C-101B-9397-08002B2CF9AE}" pid="27" name="Mendeley Unique User Id_1">
    <vt:lpwstr>71a597c1-915a-3b66-8581-5b686465fc49</vt:lpwstr>
  </property>
  <property fmtid="{D5CDD505-2E9C-101B-9397-08002B2CF9AE}" pid="28" name="ScaleCrop">
    <vt:bool>0</vt:bool>
  </property>
  <property fmtid="{D5CDD505-2E9C-101B-9397-08002B2CF9AE}" pid="29" name="ShareDoc">
    <vt:bool>0</vt:bool>
  </property>
  <property fmtid="{D5CDD505-2E9C-101B-9397-08002B2CF9AE}" pid="30" name="ZOTERO_PREF_1">
    <vt:lpwstr>{"style":{"styleID":"http://www.zotero.org/styles/plos-biology","hasBibliography":true,"bibliographyStyleHasBeenSet":true},"prefs":{"fieldType":"Field","automaticJournalAbbreviations":true,"delayCitationUpdates":false,"noteType":0,"dontAskDelayCitationUpd</vt:lpwstr>
  </property>
  <property fmtid="{D5CDD505-2E9C-101B-9397-08002B2CF9AE}" pid="31" name="ZOTERO_PREF_2">
    <vt:lpwstr>ates":true},"sessionID":"ZNE2e8Dz","zoteroVersion":"6.0.26","dataVersion":4}</vt:lpwstr>
  </property>
</Properties>
</file>