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ind w:right="4" w:hanging="0"/>
        <w:jc w:val="center"/>
        <w:rPr/>
      </w:pPr>
      <w:r>
        <w:rPr/>
      </w:r>
    </w:p>
    <w:p>
      <w:pPr>
        <w:pStyle w:val="Normal"/>
        <w:widowControl w:val="false"/>
        <w:ind w:right="4" w:hanging="0"/>
        <w:jc w:val="center"/>
        <w:rPr>
          <w:sz w:val="16"/>
          <w:szCs w:val="16"/>
        </w:rPr>
      </w:pPr>
      <w:r>
        <w:rPr/>
        <w:drawing>
          <wp:inline distT="0" distB="0" distL="0" distR="0">
            <wp:extent cx="5927090" cy="121094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ind w:right="4" w:hanging="0"/>
        <w:rPr>
          <w:sz w:val="10"/>
          <w:szCs w:val="10"/>
        </w:rPr>
      </w:pPr>
      <w:r>
        <w:rPr>
          <w:sz w:val="10"/>
          <w:szCs w:val="10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widowControl w:val="false"/>
        <w:ind w:right="4" w:hanging="0"/>
        <w:rPr/>
      </w:pPr>
      <w:r>
        <w:rPr/>
        <w:t xml:space="preserve">    </w:t>
      </w:r>
      <w:r>
        <w:rPr/>
        <w:tab/>
        <w:tab/>
        <w:tab/>
        <w:tab/>
        <w:tab/>
        <w:tab/>
        <w:tab/>
        <w:tab/>
        <w:tab/>
        <w:tab/>
      </w:r>
      <w:r>
        <w:rPr/>
        <w:fldChar w:fldCharType="begin"/>
      </w:r>
      <w:r>
        <w:rPr/>
        <w:instrText> DATE \@"MMMM\ d', 'yyyy" </w:instrText>
      </w:r>
      <w:r>
        <w:rPr/>
        <w:fldChar w:fldCharType="separate"/>
      </w:r>
      <w:r>
        <w:rPr/>
        <w:t>August 20, 2023</w:t>
      </w:r>
      <w:r>
        <w:rPr/>
        <w:fldChar w:fldCharType="end"/>
      </w:r>
    </w:p>
    <w:p>
      <w:pPr>
        <w:pStyle w:val="Normal"/>
        <w:widowControl w:val="false"/>
        <w:ind w:right="4" w:hanging="0"/>
        <w:rPr>
          <w:sz w:val="10"/>
          <w:szCs w:val="10"/>
        </w:rPr>
      </w:pPr>
      <w:r>
        <w:rPr>
          <w:sz w:val="10"/>
          <w:szCs w:val="10"/>
        </w:rPr>
        <w:t xml:space="preserve">                   </w:t>
      </w:r>
    </w:p>
    <w:p>
      <w:pPr>
        <w:pStyle w:val="Normal"/>
        <w:widowControl w:val="false"/>
        <w:ind w:right="4" w:hanging="0"/>
        <w:jc w:val="both"/>
        <w:rPr/>
      </w:pPr>
      <w:r>
        <w:rPr/>
        <w:t>Dear Editors,</w:t>
      </w:r>
    </w:p>
    <w:p>
      <w:pPr>
        <w:pStyle w:val="Normal"/>
        <w:widowControl w:val="false"/>
        <w:ind w:right="4" w:hanging="0"/>
        <w:jc w:val="both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 simulation-based approach for estimating the time-dependent reproduction number from temporally aggregated disease incidence time series data</w:t>
      </w:r>
    </w:p>
    <w:p>
      <w:pPr>
        <w:pStyle w:val="Normal"/>
        <w:jc w:val="center"/>
        <w:rPr/>
      </w:pPr>
      <w:r>
        <w:rPr>
          <w:b/>
          <w:bCs/>
        </w:rPr>
        <w:t>I Ogi-Gittins, WS Hart, J Song, RK Nash, J Polonsky, A Cori, EM Hill, RN Thompson</w:t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rPr/>
      </w:pPr>
      <w:r>
        <w:rPr/>
        <w:t xml:space="preserve">We would like to submit the above manuscript for consideration for publication in </w:t>
      </w:r>
      <w:r>
        <w:rPr>
          <w:i/>
          <w:iCs/>
        </w:rPr>
        <w:t>Epidemics</w:t>
      </w:r>
      <w:r>
        <w:rPr/>
        <w:t>. All authors have read the final manuscript and approve of its submission in the present form.</w:t>
      </w:r>
    </w:p>
    <w:p>
      <w:pPr>
        <w:pStyle w:val="Normal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rPr/>
      </w:pPr>
      <w:r>
        <w:rPr/>
        <w:t xml:space="preserve">During infectious disease outbreaks, policy advisors use assessments of pathogen transmissibility to guide public health measures. A commonly used metric is the time-dependent reproduction number,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/>
        <w:t xml:space="preserve"> (informally referred to as the R number). If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/>
        <w:t xml:space="preserve"> is above one, then its precise value determines the proportion of transmissions that must be prevented to bring an outbreak under control.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rFonts w:eastAsia="Times New Roman"/>
          <w:bCs/>
        </w:rPr>
      </w:pPr>
      <w:r>
        <w:rPr/>
        <w:t xml:space="preserve">However, estimation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/>
        <w:t xml:space="preserve"> is beset by temporal aggregation of outbreak data. For example, weekly case numbers are often reported, rather than daily case numbers. As we show, estimates obtained using standard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/>
        <w:t xml:space="preserve"> inference methods can be incorrect if the </w:t>
      </w:r>
      <w:r>
        <w:rPr>
          <w:rFonts w:eastAsia="Times New Roman"/>
          <w:bCs/>
        </w:rPr>
        <w:t>t</w:t>
      </w:r>
      <w:commentRangeStart w:id="0"/>
      <w:r>
        <w:rPr>
          <w:rFonts w:eastAsia="Times New Roman"/>
          <w:bCs/>
        </w:rPr>
        <w:t>imescale of transmission is shorter than the timescale of data recording</w:t>
      </w:r>
      <w:r>
        <w:rPr>
          <w:rFonts w:eastAsia="Times New Roman"/>
          <w:bCs/>
        </w:rPr>
      </w:r>
      <w:commentRangeEnd w:id="0"/>
      <w:r>
        <w:commentReference w:id="0"/>
      </w:r>
      <w:r>
        <w:rPr>
          <w:rFonts w:eastAsia="Times New Roman"/>
          <w:bCs/>
        </w:rPr>
        <w:t>; for example, if an infected individual can transmit a pathogen within a few days of becoming infected (as occurs for pathogens such as influenza viruses) but cases are only reported weekly.</w:t>
      </w:r>
    </w:p>
    <w:p>
      <w:pPr>
        <w:pStyle w:val="Normal"/>
        <w:rPr>
          <w:rFonts w:eastAsia="Times New Roman"/>
          <w:bCs/>
          <w:sz w:val="4"/>
          <w:szCs w:val="4"/>
        </w:rPr>
      </w:pPr>
      <w:r>
        <w:rPr>
          <w:rFonts w:eastAsia="Times New Roman"/>
          <w:bCs/>
          <w:sz w:val="4"/>
          <w:szCs w:val="4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  <w:bCs/>
        </w:rPr>
        <w:t xml:space="preserve">In this manuscript, we present a novel simulation-based modelling framework for estimating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Times New Roman"/>
        </w:rPr>
        <w:t xml:space="preserve"> from temporally aggregated disease incidence time series data. We compare estimates obtained using this novel approach with corresponding estimates from a frequently used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Times New Roman"/>
        </w:rPr>
        <w:t xml:space="preserve"> inference method (the Cori method, which underlies the R software package EpiEstim). We first use a simulated outbreak dataset to demonstrate that the simulation-based method provides accurate estimates in a scenario in which the true value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Times New Roman"/>
        </w:rPr>
        <w:t xml:space="preserve"> is known. We then go on to apply our method to two outbreak datasets for influenza in 2019-20 and 2022-23 in Wales (in the United Kingdom). As we show, our approach is easy to use (it simply requires repeated model simulation) and leads to more accurate estimates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Times New Roman"/>
        </w:rPr>
        <w:t xml:space="preserve"> than commonly used methods when disease incidence time series data are temporally aggregated.</w:t>
      </w:r>
    </w:p>
    <w:p>
      <w:pPr>
        <w:pStyle w:val="Normal"/>
        <w:rPr>
          <w:rFonts w:eastAsia="Times New Roman"/>
          <w:sz w:val="4"/>
          <w:szCs w:val="4"/>
        </w:rPr>
      </w:pPr>
      <w:r>
        <w:rPr>
          <w:rFonts w:eastAsia="Times New Roman"/>
          <w:sz w:val="4"/>
          <w:szCs w:val="4"/>
        </w:rPr>
      </w:r>
    </w:p>
    <w:p>
      <w:pPr>
        <w:pStyle w:val="Normal"/>
        <w:rPr/>
      </w:pPr>
      <w:r>
        <w:rPr/>
        <w:t xml:space="preserve">We expect the development and application of our method for estimating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/>
        <w:t xml:space="preserve"> to be of interest not only to mathematical modellers, but also to epidemiologists and public health policy specialists. </w:t>
      </w:r>
      <w:del w:id="0" w:author="William Hart" w:date="2023-08-08T10:47:00Z">
        <w:r>
          <w:rPr/>
          <w:delText xml:space="preserve">It </w:delText>
        </w:r>
      </w:del>
      <w:ins w:id="1" w:author="William Hart" w:date="2023-08-08T10:47:00Z">
        <w:r>
          <w:rPr/>
          <w:t xml:space="preserve">Our work </w:t>
        </w:r>
      </w:ins>
      <w:r>
        <w:rPr/>
        <w:t xml:space="preserve">has clear implications for the control of infectious disease outbreaks, and we believe that it will appeal to the wide readership of </w:t>
      </w:r>
      <w:r>
        <w:rPr>
          <w:i/>
          <w:iCs/>
        </w:rPr>
        <w:t>Epidemics</w:t>
      </w:r>
      <w:r>
        <w:rPr/>
        <w:t>.</w:t>
      </w:r>
    </w:p>
    <w:p>
      <w:pPr>
        <w:pStyle w:val="Normal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jc w:val="both"/>
        <w:rPr/>
      </w:pPr>
      <w:r>
        <w:rPr/>
        <w:t>Thank you for considering our manuscript.</w:t>
      </w:r>
    </w:p>
    <w:p>
      <w:pPr>
        <w:pStyle w:val="Normal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jc w:val="both"/>
        <w:rPr/>
      </w:pPr>
      <w:r>
        <w:rPr/>
        <w:t>Yours faithfully, on behalf of all authors,</w:t>
      </w:r>
    </w:p>
    <w:p>
      <w:pPr>
        <w:pStyle w:val="Normal"/>
        <w:ind w:right="4" w:hanging="0"/>
        <w:jc w:val="both"/>
        <w:rPr/>
      </w:pPr>
      <w:r>
        <w:rPr/>
        <w:t>Robin N. Thompson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3-08-20T23:14:57Z" w:initials="">
    <w:p>
      <w:r>
        <w:rPr>
          <w:rFonts w:cs="" w:ascii="Cambria" w:hAnsi="Cambria" w:eastAsia="ＭＳ 明朝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GB" w:bidi="ar-SA" w:eastAsia="en-US"/>
        </w:rPr>
        <w:t>Again “short in comparison to the timescale of data recording” is better, I think. See manuscript for explanation comment.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70f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ＭＳ 明朝" w:cs="Times New Roman" w:eastAsiaTheme="minorEastAsia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27a6b"/>
    <w:rPr>
      <w:rFonts w:ascii="Lucida Grande" w:hAnsi="Lucida Grande" w:cs="Lucida Grande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9a60e5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c046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ec046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c046e"/>
    <w:rPr>
      <w:b/>
      <w:bCs/>
      <w:sz w:val="20"/>
      <w:szCs w:val="20"/>
    </w:rPr>
  </w:style>
  <w:style w:type="character" w:styleId="S1" w:customStyle="1">
    <w:name w:val="s1"/>
    <w:basedOn w:val="DefaultParagraphFont"/>
    <w:qFormat/>
    <w:rsid w:val="00230cde"/>
    <w:rPr>
      <w:rFonts w:ascii="Helvetica" w:hAnsi="Helvetica"/>
      <w:sz w:val="11"/>
      <w:szCs w:val="11"/>
    </w:rPr>
  </w:style>
  <w:style w:type="character" w:styleId="Appleconvertedspace" w:customStyle="1">
    <w:name w:val="apple-converted-space"/>
    <w:basedOn w:val="DefaultParagraphFont"/>
    <w:qFormat/>
    <w:rsid w:val="007f1fe5"/>
    <w:rPr/>
  </w:style>
  <w:style w:type="character" w:styleId="ParagraphChar" w:customStyle="1">
    <w:name w:val="Paragraph Char"/>
    <w:link w:val="Paragraph"/>
    <w:qFormat/>
    <w:rsid w:val="007c7ca5"/>
    <w:rPr>
      <w:rFonts w:ascii="Calibri" w:hAnsi="Calibri" w:eastAsia="Times New Roman" w:cs="Times New Roman"/>
      <w:lang w:val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72fa2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75230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7a6b"/>
    <w:pPr/>
    <w:rPr>
      <w:rFonts w:ascii="Lucida Grande" w:hAnsi="Lucida Grande" w:cs="Lucida Grande"/>
      <w:sz w:val="18"/>
      <w:szCs w:val="18"/>
    </w:rPr>
  </w:style>
  <w:style w:type="paragraph" w:styleId="Teaser" w:customStyle="1">
    <w:name w:val="Teaser"/>
    <w:basedOn w:val="Normal"/>
    <w:qFormat/>
    <w:rsid w:val="00e4321c"/>
    <w:pPr>
      <w:spacing w:before="120" w:after="0"/>
    </w:pPr>
    <w:rPr>
      <w:rFonts w:eastAsia="Times New Roman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c046e"/>
    <w:pPr/>
    <w:rPr>
      <w:rFonts w:ascii="Cambria" w:hAnsi="Cambria" w:cs="" w:asciiTheme="minorHAnsi" w:cstheme="minorBidi" w:hAnsiTheme="minorHAnsi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ec046e"/>
    <w:pPr/>
    <w:rPr>
      <w:b/>
      <w:bCs/>
    </w:rPr>
  </w:style>
  <w:style w:type="paragraph" w:styleId="Revision">
    <w:name w:val="Revision"/>
    <w:uiPriority w:val="99"/>
    <w:semiHidden/>
    <w:qFormat/>
    <w:rsid w:val="00ec046e"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paragraph" w:styleId="AbstractSummary" w:customStyle="1">
    <w:name w:val="Abstract/Summary"/>
    <w:basedOn w:val="Normal"/>
    <w:qFormat/>
    <w:rsid w:val="0083676c"/>
    <w:pPr>
      <w:spacing w:before="120" w:after="0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d4087c"/>
    <w:pPr>
      <w:spacing w:before="0" w:after="0"/>
      <w:ind w:left="720" w:hanging="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unhideWhenUsed/>
    <w:qFormat/>
    <w:rsid w:val="00d4087c"/>
    <w:pPr>
      <w:spacing w:beforeAutospacing="1" w:afterAutospacing="1"/>
    </w:pPr>
    <w:rPr>
      <w:rFonts w:ascii="Times" w:hAnsi="Times" w:eastAsia="Calibri"/>
      <w:sz w:val="20"/>
      <w:szCs w:val="20"/>
    </w:rPr>
  </w:style>
  <w:style w:type="paragraph" w:styleId="P1" w:customStyle="1">
    <w:name w:val="p1"/>
    <w:basedOn w:val="Normal"/>
    <w:qFormat/>
    <w:rsid w:val="00230cde"/>
    <w:pPr/>
    <w:rPr>
      <w:rFonts w:ascii="Helvetica" w:hAnsi="Helvetica"/>
      <w:sz w:val="18"/>
      <w:szCs w:val="18"/>
    </w:rPr>
  </w:style>
  <w:style w:type="paragraph" w:styleId="Paragraph" w:customStyle="1">
    <w:name w:val="Paragraph"/>
    <w:basedOn w:val="Normal"/>
    <w:link w:val="ParagraphChar"/>
    <w:qFormat/>
    <w:rsid w:val="007c7ca5"/>
    <w:pPr>
      <w:spacing w:lineRule="auto" w:line="276" w:before="120" w:after="200"/>
      <w:ind w:firstLine="720"/>
    </w:pPr>
    <w:rPr>
      <w:rFonts w:ascii="Calibri" w:hAnsi="Calibri" w:eastAsia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ABD40-034D-465D-8530-6706F38C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LibreOffice/6.4.7.2$Linux_X86_64 LibreOffice_project/40$Build-2</Application>
  <Pages>2</Pages>
  <Words>406</Words>
  <Characters>2245</Characters>
  <CharactersWithSpaces>2691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2023-05-12T15:11:00Z</dcterms:created>
  <dc:creator>Robin Thompson</dc:creator>
  <dc:description/>
  <dc:language>en-GB</dc:language>
  <cp:lastModifiedBy/>
  <cp:lastPrinted>2017-08-22T14:46:00Z</cp:lastPrinted>
  <dcterms:modified xsi:type="dcterms:W3CDTF">2023-08-20T23:18:29Z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ndeley Recent Style Id 0_1">
    <vt:lpwstr>http://www.zotero.org/styles/applied-mathematical-modelling</vt:lpwstr>
  </property>
  <property fmtid="{D5CDD505-2E9C-101B-9397-08002B2CF9AE}" pid="8" name="Mendeley Recent Style Id 1_1">
    <vt:lpwstr>http://www.zotero.org/styles/bulletin-of-mathematical-biology</vt:lpwstr>
  </property>
  <property fmtid="{D5CDD505-2E9C-101B-9397-08002B2CF9AE}" pid="9" name="Mendeley Recent Style Id 2_1">
    <vt:lpwstr>http://www.zotero.org/styles/ieee</vt:lpwstr>
  </property>
  <property fmtid="{D5CDD505-2E9C-101B-9397-08002B2CF9AE}" pid="10" name="Mendeley Recent Style Id 3_1">
    <vt:lpwstr>http://www.zotero.org/styles/ima-journal-of-applied-mathematics</vt:lpwstr>
  </property>
  <property fmtid="{D5CDD505-2E9C-101B-9397-08002B2CF9AE}" pid="11" name="Mendeley Recent Style Id 4_1">
    <vt:lpwstr>http://www.zotero.org/styles/international-journal-of-applied-and-computational-mathematics</vt:lpwstr>
  </property>
  <property fmtid="{D5CDD505-2E9C-101B-9397-08002B2CF9AE}" pid="12" name="Mendeley Recent Style Id 5_1">
    <vt:lpwstr>http://www.zotero.org/styles/journal-of-mathematical-biology</vt:lpwstr>
  </property>
  <property fmtid="{D5CDD505-2E9C-101B-9397-08002B2CF9AE}" pid="13" name="Mendeley Recent Style Id 6_1">
    <vt:lpwstr>http://www.zotero.org/styles/journal-of-the-royal-society-interface</vt:lpwstr>
  </property>
  <property fmtid="{D5CDD505-2E9C-101B-9397-08002B2CF9AE}" pid="14" name="Mendeley Recent Style Id 7_1">
    <vt:lpwstr>http://www.zotero.org/styles/nature</vt:lpwstr>
  </property>
  <property fmtid="{D5CDD505-2E9C-101B-9397-08002B2CF9AE}" pid="15" name="Mendeley Recent Style Id 8_1">
    <vt:lpwstr>http://www.zotero.org/styles/plos-biology</vt:lpwstr>
  </property>
  <property fmtid="{D5CDD505-2E9C-101B-9397-08002B2CF9AE}" pid="16" name="Mendeley Recent Style Id 9_1">
    <vt:lpwstr>http://www.zotero.org/styles/vancouver</vt:lpwstr>
  </property>
  <property fmtid="{D5CDD505-2E9C-101B-9397-08002B2CF9AE}" pid="17" name="Mendeley Recent Style Name 0_1">
    <vt:lpwstr>Applied Mathematical Modelling</vt:lpwstr>
  </property>
  <property fmtid="{D5CDD505-2E9C-101B-9397-08002B2CF9AE}" pid="18" name="Mendeley Recent Style Name 1_1">
    <vt:lpwstr>Bulletin of Mathematical Biology</vt:lpwstr>
  </property>
  <property fmtid="{D5CDD505-2E9C-101B-9397-08002B2CF9AE}" pid="19" name="Mendeley Recent Style Name 2_1">
    <vt:lpwstr>IEEE</vt:lpwstr>
  </property>
  <property fmtid="{D5CDD505-2E9C-101B-9397-08002B2CF9AE}" pid="20" name="Mendeley Recent Style Name 3_1">
    <vt:lpwstr>IMA Journal of Applied Mathematics</vt:lpwstr>
  </property>
  <property fmtid="{D5CDD505-2E9C-101B-9397-08002B2CF9AE}" pid="21" name="Mendeley Recent Style Name 4_1">
    <vt:lpwstr>International Journal of Applied and Computational Mathematics</vt:lpwstr>
  </property>
  <property fmtid="{D5CDD505-2E9C-101B-9397-08002B2CF9AE}" pid="22" name="Mendeley Recent Style Name 5_1">
    <vt:lpwstr>Journal of Mathematical Biology</vt:lpwstr>
  </property>
  <property fmtid="{D5CDD505-2E9C-101B-9397-08002B2CF9AE}" pid="23" name="Mendeley Recent Style Name 6_1">
    <vt:lpwstr>Journal of the Royal Society Interface</vt:lpwstr>
  </property>
  <property fmtid="{D5CDD505-2E9C-101B-9397-08002B2CF9AE}" pid="24" name="Mendeley Recent Style Name 7_1">
    <vt:lpwstr>Nature</vt:lpwstr>
  </property>
  <property fmtid="{D5CDD505-2E9C-101B-9397-08002B2CF9AE}" pid="25" name="Mendeley Recent Style Name 8_1">
    <vt:lpwstr>PLOS Biology</vt:lpwstr>
  </property>
  <property fmtid="{D5CDD505-2E9C-101B-9397-08002B2CF9AE}" pid="26" name="Mendeley Recent Style Name 9_1">
    <vt:lpwstr>Vancouver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