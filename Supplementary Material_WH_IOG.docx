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before="0" w:after="240"/>
        <w:jc w:val="center"/>
        <w:rPr>
          <w:rFonts w:ascii="Times New Roman" w:hAnsi="Times New Roman" w:eastAsia="Times New Roman" w:cs="Times New Roman"/>
          <w:b/>
          <w:b/>
        </w:rPr>
      </w:pPr>
      <w:r>
        <w:rPr>
          <w:rFonts w:eastAsia="Times New Roman" w:cs="Times New Roman" w:ascii="Times New Roman" w:hAnsi="Times New Roman"/>
          <w:b/>
        </w:rPr>
        <w:t xml:space="preserve">Supplementary Material for </w:t>
      </w:r>
      <w:r>
        <w:rPr>
          <w:rFonts w:eastAsia="Times New Roman" w:cs="Times New Roman" w:ascii="Times New Roman" w:hAnsi="Times New Roman"/>
          <w:b/>
          <w:i/>
          <w:iCs/>
        </w:rPr>
        <w:t>A simulation-based approach for estimating the time-dependent reproduction number from temporally aggregated disease incidence time series data</w:t>
      </w:r>
    </w:p>
    <w:p>
      <w:pPr>
        <w:pStyle w:val="Normal"/>
        <w:spacing w:lineRule="auto" w:line="480" w:before="0" w:after="240"/>
        <w:ind w:left="720" w:hanging="720"/>
        <w:jc w:val="center"/>
        <w:rPr>
          <w:rFonts w:ascii="Times New Roman" w:hAnsi="Times New Roman" w:eastAsia="Times New Roman" w:cs="Times New Roman"/>
          <w:vertAlign w:val="superscript"/>
        </w:rPr>
      </w:pPr>
      <w:r>
        <w:rPr>
          <w:rFonts w:eastAsia="Times New Roman" w:cs="Times New Roman" w:ascii="Times New Roman" w:hAnsi="Times New Roman"/>
        </w:rPr>
        <w:t>I Ogi-Gittins</w:t>
      </w:r>
      <w:r>
        <w:rPr>
          <w:rFonts w:eastAsia="Times New Roman" w:cs="Times New Roman" w:ascii="Times New Roman" w:hAnsi="Times New Roman"/>
          <w:vertAlign w:val="superscript"/>
        </w:rPr>
        <w:t>1,2</w:t>
      </w:r>
      <w:r>
        <w:rPr>
          <w:rFonts w:eastAsia="Times New Roman" w:cs="Times New Roman" w:ascii="Times New Roman" w:hAnsi="Times New Roman"/>
        </w:rPr>
        <w:t>, WS Hart</w:t>
      </w:r>
      <w:r>
        <w:rPr>
          <w:rFonts w:eastAsia="Times New Roman" w:cs="Times New Roman" w:ascii="Times New Roman" w:hAnsi="Times New Roman"/>
          <w:vertAlign w:val="superscript"/>
        </w:rPr>
        <w:t>3</w:t>
      </w:r>
      <w:r>
        <w:rPr>
          <w:rFonts w:eastAsia="Times New Roman" w:cs="Times New Roman" w:ascii="Times New Roman" w:hAnsi="Times New Roman"/>
        </w:rPr>
        <w:t>, J Song</w:t>
      </w:r>
      <w:r>
        <w:rPr>
          <w:rFonts w:eastAsia="Times New Roman" w:cs="Times New Roman" w:ascii="Times New Roman" w:hAnsi="Times New Roman"/>
          <w:vertAlign w:val="superscript"/>
        </w:rPr>
        <w:t>4</w:t>
      </w:r>
      <w:r>
        <w:rPr>
          <w:rFonts w:eastAsia="Times New Roman" w:cs="Times New Roman" w:ascii="Times New Roman" w:hAnsi="Times New Roman"/>
        </w:rPr>
        <w:t>, RK Nash</w:t>
      </w:r>
      <w:r>
        <w:rPr>
          <w:rFonts w:eastAsia="Times New Roman" w:cs="Times New Roman" w:ascii="Times New Roman" w:hAnsi="Times New Roman"/>
          <w:vertAlign w:val="superscript"/>
        </w:rPr>
        <w:t>5</w:t>
      </w:r>
      <w:r>
        <w:rPr>
          <w:rFonts w:eastAsia="Times New Roman" w:cs="Times New Roman" w:ascii="Times New Roman" w:hAnsi="Times New Roman"/>
        </w:rPr>
        <w:t>, J Polonsky</w:t>
      </w:r>
      <w:r>
        <w:rPr>
          <w:rFonts w:eastAsia="Times New Roman" w:cs="Times New Roman" w:ascii="Times New Roman" w:hAnsi="Times New Roman"/>
          <w:vertAlign w:val="superscript"/>
        </w:rPr>
        <w:t>6</w:t>
      </w:r>
      <w:r>
        <w:rPr>
          <w:rFonts w:eastAsia="Times New Roman" w:cs="Times New Roman" w:ascii="Times New Roman" w:hAnsi="Times New Roman"/>
        </w:rPr>
        <w:t>, A Cori</w:t>
      </w:r>
      <w:r>
        <w:rPr>
          <w:rFonts w:eastAsia="Times New Roman" w:cs="Times New Roman" w:ascii="Times New Roman" w:hAnsi="Times New Roman"/>
          <w:vertAlign w:val="superscript"/>
        </w:rPr>
        <w:t>5</w:t>
      </w:r>
      <w:r>
        <w:rPr>
          <w:rFonts w:eastAsia="Times New Roman" w:cs="Times New Roman" w:ascii="Times New Roman" w:hAnsi="Times New Roman"/>
        </w:rPr>
        <w:t>, EM Hill</w:t>
      </w:r>
      <w:r>
        <w:rPr>
          <w:rFonts w:eastAsia="Times New Roman" w:cs="Times New Roman" w:ascii="Times New Roman" w:hAnsi="Times New Roman"/>
          <w:vertAlign w:val="superscript"/>
        </w:rPr>
        <w:t>1,2</w:t>
      </w:r>
      <w:r>
        <w:rPr>
          <w:rFonts w:eastAsia="Times New Roman" w:cs="Times New Roman" w:ascii="Times New Roman" w:hAnsi="Times New Roman"/>
        </w:rPr>
        <w:t>, RN Thompson</w:t>
      </w:r>
      <w:r>
        <w:rPr>
          <w:rFonts w:eastAsia="Times New Roman" w:cs="Times New Roman" w:ascii="Times New Roman" w:hAnsi="Times New Roman"/>
          <w:vertAlign w:val="superscript"/>
        </w:rPr>
        <w:t>1,2,3</w:t>
      </w:r>
    </w:p>
    <w:p>
      <w:pPr>
        <w:pStyle w:val="Normal"/>
        <w:spacing w:lineRule="auto" w:line="480" w:before="0" w:after="240"/>
        <w:jc w:val="center"/>
        <w:rPr>
          <w:rFonts w:ascii="Times New Roman" w:hAnsi="Times New Roman" w:eastAsia="Times New Roman" w:cs="Times New Roman"/>
          <w:b/>
          <w:b/>
        </w:rPr>
      </w:pPr>
      <w:r>
        <w:rPr>
          <w:rFonts w:eastAsia="Times New Roman" w:cs="Times New Roman" w:ascii="Times New Roman" w:hAnsi="Times New Roman"/>
          <w:b/>
        </w:rPr>
      </w:r>
    </w:p>
    <w:p>
      <w:pPr>
        <w:pStyle w:val="Normal"/>
        <w:spacing w:lineRule="auto" w:line="480" w:before="0" w:after="240"/>
        <w:rPr>
          <w:rFonts w:ascii="Times New Roman" w:hAnsi="Times New Roman" w:eastAsia="Times New Roman" w:cs="Times New Roman"/>
          <w:b/>
          <w:b/>
        </w:rPr>
      </w:pPr>
      <w:r>
        <w:rPr>
          <w:rFonts w:eastAsia="Times New Roman" w:cs="Times New Roman" w:ascii="Times New Roman" w:hAnsi="Times New Roman"/>
          <w:b/>
        </w:rPr>
        <w:t xml:space="preserve">Affiliations:  </w:t>
      </w:r>
    </w:p>
    <w:p>
      <w:pPr>
        <w:pStyle w:val="Normal"/>
        <w:spacing w:lineRule="auto" w:line="480" w:before="0" w:after="240"/>
        <w:rPr>
          <w:rFonts w:ascii="Times New Roman" w:hAnsi="Times New Roman" w:eastAsia="Times New Roman" w:cs="Times New Roman"/>
          <w:vertAlign w:val="superscript"/>
        </w:rPr>
      </w:pPr>
      <w:r>
        <w:rPr>
          <w:rFonts w:eastAsia="Times New Roman" w:cs="Times New Roman" w:ascii="Times New Roman" w:hAnsi="Times New Roman"/>
          <w:vertAlign w:val="superscript"/>
        </w:rPr>
        <w:t>1</w:t>
      </w:r>
      <w:r>
        <w:rPr>
          <w:rFonts w:eastAsia="Times New Roman" w:cs="Times New Roman" w:ascii="Times New Roman" w:hAnsi="Times New Roman"/>
        </w:rPr>
        <w:t>Mathematics Institute, University of Warwick, Coventry, CV4 7AL, UK</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vertAlign w:val="superscript"/>
        </w:rPr>
        <w:t>2</w:t>
      </w:r>
      <w:r>
        <w:rPr>
          <w:rFonts w:eastAsia="Times New Roman" w:cs="Times New Roman" w:ascii="Times New Roman" w:hAnsi="Times New Roman"/>
        </w:rPr>
        <w:t xml:space="preserve">Zeeman Institute for Systems Biology and Infectious Disease Epidemiology Research (SBIDER), University of Warwick, Coventry, CV4 7AL, UK </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vertAlign w:val="superscript"/>
        </w:rPr>
        <w:t>3</w:t>
      </w:r>
      <w:r>
        <w:rPr>
          <w:rFonts w:eastAsia="Times New Roman" w:cs="Times New Roman" w:ascii="Times New Roman" w:hAnsi="Times New Roman"/>
        </w:rPr>
        <w:t>Mathematical Institute, University of Oxford, Oxford, OX2 6GG, UK</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vertAlign w:val="superscript"/>
        </w:rPr>
        <w:t>4</w:t>
      </w:r>
      <w:r>
        <w:rPr>
          <w:rFonts w:eastAsia="Times New Roman" w:cs="Times New Roman" w:ascii="Times New Roman" w:hAnsi="Times New Roman"/>
        </w:rPr>
        <w:t>Communicable Disease Surveillance Centre, Health Protection Division, Public Health Wales, Swansea, SA2 8QA, UK</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vertAlign w:val="superscript"/>
        </w:rPr>
        <w:t>5</w:t>
      </w:r>
      <w:r>
        <w:rPr>
          <w:rFonts w:eastAsia="Times New Roman" w:cs="Times New Roman" w:ascii="Times New Roman" w:hAnsi="Times New Roman"/>
        </w:rPr>
        <w:t>MRC Centre for Global Infectious Disease Analysis, School of Public Health, Imperial College, London, W2 1PG, UK</w:t>
      </w:r>
    </w:p>
    <w:p>
      <w:pPr>
        <w:pStyle w:val="Normal"/>
        <w:spacing w:lineRule="auto" w:line="480" w:before="0" w:after="240"/>
        <w:rPr>
          <w:rFonts w:ascii="Times New Roman" w:hAnsi="Times New Roman" w:eastAsia="Times New Roman" w:cs="Times New Roman"/>
        </w:rPr>
      </w:pPr>
      <w:r>
        <w:rPr>
          <w:rFonts w:eastAsia="Times New Roman" w:cs="Times New Roman" w:ascii="Times New Roman" w:hAnsi="Times New Roman"/>
          <w:vertAlign w:val="superscript"/>
        </w:rPr>
        <w:t>6</w:t>
      </w:r>
      <w:r>
        <w:rPr>
          <w:rFonts w:eastAsia="Times New Roman" w:cs="Times New Roman" w:ascii="Times New Roman" w:hAnsi="Times New Roman"/>
        </w:rPr>
        <w:t>Geneva Centre of Humanitarian Studies, University of Geneva, Geneva, 1205, Switzerland</w:t>
      </w:r>
    </w:p>
    <w:p>
      <w:pPr>
        <w:pStyle w:val="Normal"/>
        <w:spacing w:lineRule="auto" w:line="480"/>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t>Supplementary Text</w:t>
      </w:r>
    </w:p>
    <w:p>
      <w:pPr>
        <w:pStyle w:val="Normal"/>
        <w:spacing w:lineRule="auto" w:line="480"/>
        <w:rPr>
          <w:rFonts w:ascii="Times New Roman" w:hAnsi="Times New Roman" w:cs="Times New Roman"/>
          <w:b/>
          <w:b/>
          <w:bCs/>
          <w:sz w:val="24"/>
          <w:szCs w:val="24"/>
        </w:rPr>
      </w:pPr>
      <w:r>
        <w:rPr>
          <w:rFonts w:cs="Times New Roman" w:ascii="Times New Roman" w:hAnsi="Times New Roman"/>
          <w:b/>
          <w:bCs/>
          <w:sz w:val="24"/>
          <w:szCs w:val="24"/>
        </w:rPr>
        <w:t>Discretisation of the serial interval</w:t>
      </w:r>
    </w:p>
    <w:p>
      <w:pPr>
        <w:pStyle w:val="Normal"/>
        <w:spacing w:lineRule="auto" w:line="480"/>
        <w:rPr>
          <w:rFonts w:ascii="Times New Roman" w:hAnsi="Times New Roman" w:eastAsia="" w:cs="Times New Roman" w:eastAsiaTheme="minorEastAsia"/>
          <w:sz w:val="24"/>
          <w:szCs w:val="24"/>
        </w:rPr>
      </w:pPr>
      <w:del w:id="0" w:author="William Hart" w:date="2023-08-08T18:09:00Z">
        <w:r>
          <w:rPr>
            <w:rFonts w:cs="Times New Roman" w:ascii="Times New Roman" w:hAnsi="Times New Roman"/>
            <w:sz w:val="24"/>
            <w:szCs w:val="24"/>
          </w:rPr>
          <w:delText xml:space="preserve">To apply either the Cori method or our novel simulation-based method to estimate </w:delText>
        </w:r>
      </w:del>
      <w:commentRangeStart w:id="0"/>
      <w:r>
        <w:rPr/>
      </w:r>
      <m:oMath xmlns:m="http://schemas.openxmlformats.org/officeDocument/2006/math">
        <m:sSub>
          <m:e/>
          <m:sub/>
        </m:sSub>
      </m:oMath>
      <w:del w:id="1" w:author="William Hart" w:date="2023-08-08T18:09:00Z">
        <w:r>
          <w:rPr>
            <w:rFonts w:eastAsia="" w:cs="Times New Roman" w:ascii="Times New Roman" w:hAnsi="Times New Roman" w:eastAsiaTheme="minorEastAsia"/>
            <w:sz w:val="24"/>
            <w:szCs w:val="24"/>
          </w:rPr>
          <w:delText xml:space="preserve">, </w:delText>
        </w:r>
      </w:del>
      <w:del w:id="2" w:author="William Hart" w:date="2023-08-08T18:09:00Z">
        <w:r>
          <w:rPr>
            <w:rFonts w:cs="Times New Roman" w:ascii="Times New Roman" w:hAnsi="Times New Roman"/>
            <w:sz w:val="24"/>
            <w:szCs w:val="24"/>
          </w:rPr>
          <w:delText xml:space="preserve">it is necessary to discretise the continuous serial interval distribution (which has probability density function </w:delText>
        </w:r>
      </w:del>
      <w:r>
        <w:rPr/>
      </w:r>
      <m:oMath xmlns:m="http://schemas.openxmlformats.org/officeDocument/2006/math"/>
      <w:del w:id="3" w:author="William Hart" w:date="2023-08-08T18:09:00Z">
        <w:r>
          <w:rPr>
            <w:rFonts w:cs="Times New Roman" w:ascii="Times New Roman" w:hAnsi="Times New Roman"/>
            <w:sz w:val="24"/>
            <w:szCs w:val="24"/>
          </w:rPr>
          <w:delText xml:space="preserve">). </w:delText>
        </w:r>
      </w:del>
      <w:r>
        <w:rPr>
          <w:rFonts w:cs="Times New Roman" w:ascii="Times New Roman" w:hAnsi="Times New Roman"/>
          <w:sz w:val="24"/>
          <w:szCs w:val="24"/>
        </w:rPr>
        <w:t>Here</w:t>
      </w:r>
      <w:r>
        <w:rPr>
          <w:rFonts w:cs="Times New Roman" w:ascii="Times New Roman" w:hAnsi="Times New Roman"/>
          <w:sz w:val="24"/>
          <w:szCs w:val="24"/>
        </w:rPr>
      </w:r>
      <w:ins w:id="4" w:author="Unknown Author" w:date="2023-08-19T22:55:52Z">
        <w:commentRangeEnd w:id="0"/>
        <w:r>
          <w:commentReference w:id="0"/>
        </w:r>
        <w:r>
          <w:rPr>
            <w:rFonts w:cs="Times New Roman" w:ascii="Times New Roman" w:hAnsi="Times New Roman"/>
            <w:sz w:val="24"/>
            <w:szCs w:val="24"/>
          </w:rPr>
          <w:commentReference w:id="1"/>
        </w:r>
      </w:ins>
      <w:r>
        <w:rPr>
          <w:rFonts w:cs="Times New Roman" w:ascii="Times New Roman" w:hAnsi="Times New Roman"/>
          <w:sz w:val="24"/>
          <w:szCs w:val="24"/>
        </w:rPr>
        <w:t xml:space="preserve">, we explain how </w:t>
      </w:r>
      <w:del w:id="5" w:author="William Hart" w:date="2023-08-08T18:06:00Z">
        <w:r>
          <w:rPr>
            <w:rFonts w:cs="Times New Roman" w:ascii="Times New Roman" w:hAnsi="Times New Roman"/>
            <w:sz w:val="24"/>
            <w:szCs w:val="24"/>
          </w:rPr>
          <w:delText xml:space="preserve">we </w:delText>
        </w:r>
      </w:del>
      <w:ins w:id="6" w:author="William Hart" w:date="2023-08-08T18:06:00Z">
        <w:r>
          <w:rPr>
            <w:rFonts w:cs="Times New Roman" w:ascii="Times New Roman" w:hAnsi="Times New Roman"/>
            <w:sz w:val="24"/>
            <w:szCs w:val="24"/>
          </w:rPr>
          <w:t>a continuous seri</w:t>
        </w:r>
      </w:ins>
      <w:ins w:id="7" w:author="William Hart" w:date="2023-08-08T18:07:00Z">
        <w:r>
          <w:rPr>
            <w:rFonts w:cs="Times New Roman" w:ascii="Times New Roman" w:hAnsi="Times New Roman"/>
            <w:sz w:val="24"/>
            <w:szCs w:val="24"/>
          </w:rPr>
          <w:t>al interval distribution with probability density function</w:t>
        </w:r>
      </w:ins>
      <w:ins w:id="8" w:author="William Hart" w:date="2023-08-08T18:08:00Z">
        <w:r>
          <w:rPr>
            <w:rFonts w:cs="Times New Roman" w:ascii="Cambria Math" w:hAnsi="Cambria Math"/>
            <w:i/>
            <w:sz w:val="24"/>
            <w:szCs w:val="24"/>
          </w:rPr>
          <w:t xml:space="preserve"> </w:t>
        </w:r>
      </w:ins>
      <w:r>
        <w:rPr/>
      </w:r>
      <m:oMath xmlns:m="http://schemas.openxmlformats.org/officeDocument/2006/math"/>
      <w:ins w:id="9" w:author="William Hart" w:date="2023-08-08T18:07:00Z">
        <w:r>
          <w:rPr>
            <w:rFonts w:cs="Times New Roman" w:ascii="Times New Roman" w:hAnsi="Times New Roman"/>
            <w:sz w:val="24"/>
            <w:szCs w:val="24"/>
          </w:rPr>
          <w:t xml:space="preserve"> can be discretised</w:t>
        </w:r>
      </w:ins>
      <w:ins w:id="10" w:author="William Hart" w:date="2023-08-08T18:06:00Z">
        <w:r>
          <w:rPr>
            <w:rFonts w:cs="Times New Roman" w:ascii="Times New Roman" w:hAnsi="Times New Roman"/>
            <w:sz w:val="24"/>
            <w:szCs w:val="24"/>
          </w:rPr>
          <w:t xml:space="preserve"> </w:t>
        </w:r>
      </w:ins>
      <w:del w:id="11" w:author="William Hart" w:date="2023-08-08T18:09:00Z">
        <w:r>
          <w:rPr>
            <w:rFonts w:cs="Times New Roman" w:ascii="Times New Roman" w:hAnsi="Times New Roman"/>
            <w:sz w:val="24"/>
            <w:szCs w:val="24"/>
          </w:rPr>
          <w:delText xml:space="preserve">discretise </w:delText>
        </w:r>
      </w:del>
      <w:r>
        <w:rPr/>
      </w:r>
      <m:oMath xmlns:m="http://schemas.openxmlformats.org/officeDocument/2006/math"/>
      <w:del w:id="12" w:author="William Hart" w:date="2023-08-08T18:08:00Z">
        <w:r>
          <w:rPr>
            <w:rFonts w:eastAsia="" w:cs="Times New Roman" w:ascii="Times New Roman" w:hAnsi="Times New Roman" w:eastAsiaTheme="minorEastAsia"/>
            <w:sz w:val="24"/>
            <w:szCs w:val="24"/>
          </w:rPr>
          <w:delText xml:space="preserve"> </w:delText>
        </w:r>
      </w:del>
      <w:r>
        <w:rPr>
          <w:rFonts w:eastAsia="" w:cs="Times New Roman" w:ascii="Times New Roman" w:hAnsi="Times New Roman" w:eastAsiaTheme="minorEastAsia"/>
          <w:sz w:val="24"/>
          <w:szCs w:val="24"/>
        </w:rPr>
        <w:t xml:space="preserve">into timesteps of length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P</m:t>
            </m:r>
          </m:den>
        </m:f>
      </m:oMath>
      <w:r>
        <w:rPr>
          <w:rFonts w:eastAsia="" w:cs="Times New Roman" w:ascii="Times New Roman" w:hAnsi="Times New Roman" w:eastAsiaTheme="minorEastAsia"/>
          <w:sz w:val="24"/>
          <w:szCs w:val="24"/>
        </w:rPr>
        <w:t xml:space="preserve"> weeks to obtain </w:t>
      </w:r>
      <w:r>
        <w:rPr/>
      </w:r>
      <m:oMath xmlns:m="http://schemas.openxmlformats.org/officeDocument/2006/math">
        <m:sSubSup>
          <m:e>
            <m:r>
              <w:rPr>
                <w:rFonts w:ascii="Cambria Math" w:hAnsi="Cambria Math"/>
              </w:rPr>
              <m:t xml:space="preserve">w</m:t>
            </m:r>
          </m:e>
          <m:sub>
            <m:r>
              <w:rPr>
                <w:rFonts w:ascii="Cambria Math" w:hAnsi="Cambria Math"/>
              </w:rPr>
              <m:t xml:space="preserve">s</m:t>
            </m:r>
          </m:sub>
          <m:sup>
            <m:d>
              <m:dPr>
                <m:begChr m:val="("/>
                <m:endChr m:val=")"/>
              </m:dPr>
              <m:e>
                <m:r>
                  <w:rPr>
                    <w:rFonts w:ascii="Cambria Math" w:hAnsi="Cambria Math"/>
                  </w:rPr>
                  <m:t xml:space="preserve">P</m:t>
                </m:r>
              </m:e>
            </m:d>
          </m:sup>
        </m:sSubSup>
      </m:oMath>
      <w:r>
        <w:rPr>
          <w:rFonts w:eastAsia="" w:cs="Times New Roman" w:ascii="Times New Roman" w:hAnsi="Times New Roman" w:eastAsiaTheme="minorEastAsia"/>
          <w:sz w:val="24"/>
          <w:szCs w:val="24"/>
        </w:rPr>
        <w:t xml:space="preserve"> </w:t>
      </w:r>
      <w:r>
        <w:rPr>
          <w:rFonts w:eastAsia="Times New Roman" w:cs="Times New Roman" w:ascii="Times New Roman" w:hAnsi="Times New Roman"/>
          <w:bCs/>
          <w:sz w:val="24"/>
          <w:szCs w:val="24"/>
        </w:rPr>
        <w:t>(</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1,2</m:t>
        </m:r>
        <m:r>
          <w:rPr>
            <w:rFonts w:ascii="Cambria Math" w:hAnsi="Cambria Math"/>
          </w:rPr>
          <m:t xml:space="preserve">,</m:t>
        </m:r>
        <m:r>
          <w:rPr>
            <w:rFonts w:ascii="Cambria Math" w:hAnsi="Cambria Math"/>
          </w:rPr>
          <m:t xml:space="preserve">…</m:t>
        </m:r>
      </m:oMath>
      <w:r>
        <w:rPr>
          <w:rFonts w:eastAsia="" w:cs="Times New Roman" w:ascii="Times New Roman" w:hAnsi="Times New Roman" w:eastAsiaTheme="minorEastAsia"/>
          <w:sz w:val="24"/>
          <w:szCs w:val="24"/>
        </w:rPr>
        <w:t xml:space="preserve"> and </w:t>
      </w:r>
      <w:r>
        <w:rPr/>
      </w:r>
      <m:oMath xmlns:m="http://schemas.openxmlformats.org/officeDocument/2006/math">
        <m:sSup>
          <m:e>
            <m:r>
              <w:rPr>
                <w:rFonts w:ascii="Cambria Math" w:hAnsi="Cambria Math"/>
              </w:rPr>
              <m:t xml:space="preserve">w</m:t>
            </m:r>
          </m:e>
          <m:sup>
            <m:d>
              <m:dPr>
                <m:begChr m:val="("/>
                <m:endChr m:val=")"/>
              </m:dPr>
              <m:e>
                <m:r>
                  <w:rPr>
                    <w:rFonts w:ascii="Cambria Math" w:hAnsi="Cambria Math"/>
                  </w:rPr>
                  <m:t xml:space="preserve">P</m:t>
                </m:r>
              </m:e>
            </m:d>
          </m:sup>
        </m:sSup>
      </m:oMath>
      <w:r>
        <w:rPr>
          <w:rFonts w:eastAsia="" w:cs="Times New Roman" w:ascii="Times New Roman" w:hAnsi="Times New Roman" w:eastAsiaTheme="minorEastAsia"/>
          <w:bCs/>
          <w:sz w:val="24"/>
          <w:szCs w:val="24"/>
        </w:rPr>
        <w:t>, both of which are defined in the main text.</w:t>
      </w:r>
      <w:r>
        <w:rPr>
          <w:rFonts w:eastAsia="" w:cs="Times New Roman" w:ascii="Times New Roman" w:hAnsi="Times New Roman" w:eastAsiaTheme="minorEastAsia"/>
          <w:b/>
          <w:sz w:val="24"/>
          <w:szCs w:val="24"/>
        </w:rPr>
        <w:t xml:space="preserve"> </w:t>
      </w:r>
      <w:r>
        <w:rPr>
          <w:rFonts w:eastAsia="" w:cs="Times New Roman" w:ascii="Times New Roman" w:hAnsi="Times New Roman" w:eastAsiaTheme="minorEastAsia"/>
          <w:sz w:val="24"/>
          <w:szCs w:val="24"/>
        </w:rPr>
        <w:t xml:space="preserve">We adapt the approach described by Cori </w:t>
      </w:r>
      <w:r>
        <w:rPr>
          <w:rFonts w:eastAsia="" w:cs="Times New Roman" w:ascii="Times New Roman" w:hAnsi="Times New Roman" w:eastAsiaTheme="minorEastAsia"/>
          <w:i/>
          <w:iCs/>
          <w:sz w:val="24"/>
          <w:szCs w:val="24"/>
        </w:rPr>
        <w:t>et al.</w:t>
      </w:r>
      <w:r>
        <w:rPr>
          <w:rFonts w:eastAsia="" w:cs="Times New Roman" w:ascii="Times New Roman" w:hAnsi="Times New Roman" w:eastAsiaTheme="minorEastAsia"/>
          <w:sz w:val="24"/>
          <w:szCs w:val="24"/>
        </w:rPr>
        <w:t xml:space="preserve"> </w:t>
      </w:r>
      <w:r>
        <w:fldChar w:fldCharType="begin"/>
      </w:r>
      <w:r>
        <w:rPr>
          <w:sz w:val="24"/>
          <w:szCs w:val="24"/>
          <w:rFonts w:eastAsia="" w:cs="Times New Roman" w:ascii="Times New Roman" w:hAnsi="Times New Roman"/>
        </w:rPr>
        <w:instrText>ADDIN ZOTERO_ITEM CSL_CITATION {"citationID":"pre6L62a","properties":{"formattedCitation":"[1]","plainCitation":"[1]","noteIndex":0},"citationItems":[{"id":663,"uris":["http://zotero.org/users/local/DdWS7gFn/items/K8TP9ALN"],"itemData":{"id":663,"type":"article-journal","container-title":"American Journal of Epidemiology","journalAbbreviation":"Am J Epi","page":"1505-12","title":"A new framework and software to estimate time-varying reproduction numbers during epidemics","volume":"178","author":[{"family":"Cori","given":"Anne"},{"family":"Ferguson","given":"Neil M"},{"family":"Fraser","given":"Christophe"},{"family":"Cauchemez","given":"Simon"}],"issued":{"date-parts":[["2013"]]}}}],"schema":"https://github.com/citation-style-language/schema/raw/master/csl-citation.json"}</w:instrText>
      </w:r>
      <w:r>
        <w:rPr>
          <w:rFonts w:eastAsia="" w:cs="Times New Roman" w:ascii="Times New Roman" w:hAnsi="Times New Roman" w:eastAsiaTheme="minorEastAsia"/>
          <w:sz w:val="24"/>
          <w:szCs w:val="24"/>
        </w:rPr>
      </w:r>
      <w:r>
        <w:rPr>
          <w:sz w:val="24"/>
          <w:szCs w:val="24"/>
          <w:rFonts w:eastAsia="" w:cs="Times New Roman" w:ascii="Times New Roman" w:hAnsi="Times New Roman"/>
        </w:rPr>
        <w:fldChar w:fldCharType="separate"/>
      </w:r>
      <w:r>
        <w:rPr>
          <w:rFonts w:eastAsia="" w:cs="Times New Roman" w:ascii="Times New Roman" w:hAnsi="Times New Roman" w:eastAsiaTheme="minorEastAsia"/>
          <w:sz w:val="24"/>
          <w:szCs w:val="24"/>
        </w:rPr>
        <w:t>[1]</w:t>
      </w:r>
      <w:r>
        <w:rPr>
          <w:rFonts w:eastAsia="" w:cs="Times New Roman" w:ascii="Times New Roman" w:hAnsi="Times New Roman" w:eastAsiaTheme="minorEastAsia"/>
          <w:sz w:val="24"/>
          <w:szCs w:val="24"/>
        </w:rPr>
      </w:r>
      <w:r>
        <w:rPr>
          <w:sz w:val="24"/>
          <w:szCs w:val="24"/>
          <w:rFonts w:eastAsia="" w:cs="Times New Roman" w:ascii="Times New Roman" w:hAnsi="Times New Roman"/>
        </w:rPr>
        <w:fldChar w:fldCharType="end"/>
      </w:r>
      <w:r>
        <w:rPr>
          <w:rFonts w:eastAsia="" w:cs="Times New Roman" w:ascii="Times New Roman" w:hAnsi="Times New Roman" w:eastAsiaTheme="minorEastAsia"/>
          <w:sz w:val="24"/>
          <w:szCs w:val="24"/>
        </w:rPr>
        <w:t xml:space="preserve"> (see web appendix 11 of that article) in which the serial interval is discretised into timesteps of length </w:t>
      </w:r>
      <w:r>
        <w:rPr/>
      </w:r>
      <m:oMath xmlns:m="http://schemas.openxmlformats.org/officeDocument/2006/math"/>
      <w:del w:id="13" w:author="William Hart" w:date="2023-08-08T18:13:00Z">
        <w:r>
          <w:rPr>
            <w:rFonts w:eastAsia="" w:cs="Times New Roman" w:ascii="Times New Roman" w:hAnsi="Times New Roman" w:eastAsiaTheme="minorEastAsia"/>
            <w:sz w:val="24"/>
            <w:szCs w:val="24"/>
          </w:rPr>
          <w:delText>one</w:delText>
        </w:r>
      </w:del>
      <w:commentRangeStart w:id="2"/>
      <w:r>
        <w:rPr>
          <w:rFonts w:eastAsia="" w:cs="Times New Roman" w:ascii="Times New Roman" w:hAnsi="Times New Roman" w:eastAsiaTheme="minorEastAsia"/>
          <w:sz w:val="24"/>
          <w:szCs w:val="24"/>
        </w:rPr>
        <w:t>.</w:t>
      </w:r>
      <w:commentRangeEnd w:id="2"/>
      <w:r>
        <w:commentReference w:id="2"/>
      </w:r>
      <w:r>
        <w:rPr>
          <w:rFonts w:eastAsia="" w:cs="Times New Roman" w:ascii="Times New Roman" w:hAnsi="Times New Roman" w:eastAsiaTheme="minorEastAsia"/>
          <w:sz w:val="24"/>
          <w:szCs w:val="24"/>
        </w:rPr>
      </w:r>
    </w:p>
    <w:p>
      <w:pPr>
        <w:pStyle w:val="Normal"/>
        <w:spacing w:lineRule="auto" w:line="480"/>
        <w:rPr>
          <w:rFonts w:ascii="Times New Roman" w:hAnsi="Times New Roman" w:eastAsia="" w:cs="Times New Roman" w:eastAsiaTheme="minorEastAsia"/>
          <w:sz w:val="24"/>
          <w:szCs w:val="24"/>
        </w:rPr>
      </w:pPr>
      <w:r>
        <w:rPr>
          <w:rFonts w:cs="Times New Roman" w:ascii="Times New Roman" w:hAnsi="Times New Roman"/>
          <w:sz w:val="24"/>
          <w:szCs w:val="24"/>
        </w:rPr>
        <w:t xml:space="preserve">We consider an infector-infectee transmission pair, with the infectee arising in the disease incidence time series data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2</m:t>
        </m:r>
      </m:oMath>
      <w:r>
        <w:rPr>
          <w:rFonts w:cs="Times New Roman" w:ascii="Times New Roman" w:hAnsi="Times New Roman"/>
          <w:sz w:val="24"/>
          <w:szCs w:val="24"/>
        </w:rPr>
        <w:t xml:space="preserve"> timesteps after their infector, where each timestep is of length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P</m:t>
            </m:r>
          </m:den>
        </m:f>
      </m:oMath>
      <w:r>
        <w:rPr>
          <w:rFonts w:eastAsia="" w:cs="Times New Roman" w:ascii="Times New Roman" w:hAnsi="Times New Roman" w:eastAsiaTheme="minorEastAsia"/>
          <w:sz w:val="24"/>
          <w:szCs w:val="24"/>
        </w:rPr>
        <w:t xml:space="preserve"> weeks. Assuming that both the infector and infectee develop symptoms at a time that is uniformly distributed within those timesteps, then the probability density function of the period between their symptom onset times is</w:t>
      </w:r>
    </w:p>
    <w:p>
      <w:pPr>
        <w:pStyle w:val="Normal"/>
        <w:spacing w:lineRule="auto" w:line="480"/>
        <w:rPr>
          <w:rFonts w:ascii="Times New Roman" w:hAnsi="Times New Roman" w:cs="Times New Roman"/>
          <w:sz w:val="24"/>
          <w:szCs w:val="24"/>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u</m:t>
            </m:r>
          </m:e>
        </m:d>
        <m:r>
          <w:rPr>
            <w:rFonts w:ascii="Cambria Math" w:hAnsi="Cambria Math"/>
          </w:rPr>
          <m:t xml:space="preserve">=</m:t>
        </m:r>
        <m:d>
          <m:dPr>
            <m:begChr m:val="{"/>
            <m:endChr m:val=""/>
          </m:dPr>
          <m:e>
            <m:eqArr>
              <m:e>
                <m:r>
                  <w:rPr>
                    <w:rFonts w:ascii="Cambria Math" w:hAnsi="Cambria Math"/>
                  </w:rPr>
                  <m:t xml:space="preserve">P</m:t>
                </m:r>
                <m:r>
                  <w:rPr>
                    <w:rFonts w:ascii="Cambria Math" w:hAnsi="Cambria Math"/>
                  </w:rPr>
                  <m:t xml:space="preserve">−</m:t>
                </m:r>
                <m:sSup>
                  <m:e>
                    <m:r>
                      <w:rPr>
                        <w:rFonts w:ascii="Cambria Math" w:hAnsi="Cambria Math"/>
                      </w:rPr>
                      <m:t xml:space="preserve">P</m:t>
                    </m:r>
                  </m:e>
                  <m:sup>
                    <m:r>
                      <w:rPr>
                        <w:rFonts w:ascii="Cambria Math" w:hAnsi="Cambria Math"/>
                      </w:rPr>
                      <m:t xml:space="preserve">2</m:t>
                    </m:r>
                  </m:sup>
                </m:sSup>
                <m:d>
                  <m:dPr>
                    <m:begChr m:val="|"/>
                    <m:endChr m:val="|"/>
                  </m:dPr>
                  <m:e>
                    <m:r>
                      <w:rPr>
                        <w:rFonts w:ascii="Cambria Math" w:hAnsi="Cambria Math"/>
                      </w:rPr>
                      <m:t xml:space="preserve">u</m:t>
                    </m:r>
                    <m:r>
                      <w:rPr>
                        <w:rFonts w:ascii="Cambria Math" w:hAnsi="Cambria Math"/>
                      </w:rPr>
                      <m:t xml:space="preserve">−</m:t>
                    </m:r>
                    <m:f>
                      <m:num>
                        <m:r>
                          <w:rPr>
                            <w:rFonts w:ascii="Cambria Math" w:hAnsi="Cambria Math"/>
                          </w:rPr>
                          <m:t xml:space="preserve">k</m:t>
                        </m:r>
                      </m:num>
                      <m:den>
                        <m:r>
                          <w:rPr>
                            <w:rFonts w:ascii="Cambria Math" w:hAnsi="Cambria Math"/>
                          </w:rPr>
                          <m:t xml:space="preserve">P</m:t>
                        </m:r>
                      </m:den>
                    </m:f>
                  </m:e>
                </m:d>
                <m:r>
                  <w:rPr>
                    <w:rFonts w:ascii="Cambria Math" w:hAnsi="Cambria Math"/>
                  </w:rPr>
                  <m:t xml:space="preserve">,</m:t>
                </m:r>
                <m:r>
                  <w:rPr>
                    <w:rFonts w:ascii="Cambria Math" w:hAnsi="Cambria Math"/>
                  </w:rPr>
                  <m:t xml:space="preserve">if</m:t>
                </m:r>
                <m:f>
                  <m:num>
                    <m:r>
                      <w:rPr>
                        <w:rFonts w:ascii="Cambria Math" w:hAnsi="Cambria Math"/>
                      </w:rPr>
                      <m:t xml:space="preserve">k</m:t>
                    </m:r>
                    <m:r>
                      <w:rPr>
                        <w:rFonts w:ascii="Cambria Math" w:hAnsi="Cambria Math"/>
                      </w:rPr>
                      <m:t xml:space="preserve">−</m:t>
                    </m:r>
                    <m:r>
                      <w:rPr>
                        <w:rFonts w:ascii="Cambria Math" w:hAnsi="Cambria Math"/>
                      </w:rPr>
                      <m:t xml:space="preserve">1</m:t>
                    </m:r>
                  </m:num>
                  <m:den>
                    <m:r>
                      <w:rPr>
                        <w:rFonts w:ascii="Cambria Math" w:hAnsi="Cambria Math"/>
                      </w:rPr>
                      <m:t xml:space="preserve">P</m:t>
                    </m:r>
                  </m:den>
                </m:f>
                <m:r>
                  <w:rPr>
                    <w:rFonts w:ascii="Cambria Math" w:hAnsi="Cambria Math"/>
                  </w:rPr>
                  <m:t xml:space="preserve">&lt;</m:t>
                </m:r>
                <m:r>
                  <w:rPr>
                    <w:rFonts w:ascii="Cambria Math" w:hAnsi="Cambria Math"/>
                  </w:rPr>
                  <m:t xml:space="preserve">u</m:t>
                </m:r>
                <m:r>
                  <w:rPr>
                    <w:rFonts w:ascii="Cambria Math" w:hAnsi="Cambria Math"/>
                  </w:rPr>
                  <m:t xml:space="preserve">&lt;</m:t>
                </m:r>
                <m:f>
                  <m:num>
                    <m:r>
                      <w:rPr>
                        <w:rFonts w:ascii="Cambria Math" w:hAnsi="Cambria Math"/>
                      </w:rPr>
                      <m:t xml:space="preserve">k</m:t>
                    </m:r>
                    <m:r>
                      <w:rPr>
                        <w:rFonts w:ascii="Cambria Math" w:hAnsi="Cambria Math"/>
                      </w:rPr>
                      <m:t xml:space="preserve">+</m:t>
                    </m:r>
                    <m:r>
                      <w:rPr>
                        <w:rFonts w:ascii="Cambria Math" w:hAnsi="Cambria Math"/>
                      </w:rPr>
                      <m:t xml:space="preserve">1</m:t>
                    </m:r>
                  </m:num>
                  <m:den>
                    <m:r>
                      <w:rPr>
                        <w:rFonts w:ascii="Cambria Math" w:hAnsi="Cambria Math"/>
                      </w:rPr>
                      <m:t xml:space="preserve">P</m:t>
                    </m:r>
                  </m:den>
                </m:f>
                <m:r>
                  <w:rPr>
                    <w:rFonts w:ascii="Cambria Math" w:hAnsi="Cambria Math"/>
                  </w:rPr>
                  <m:t xml:space="preserve">,</m:t>
                </m:r>
              </m:e>
              <m:e>
                <m:r>
                  <w:rPr>
                    <w:rFonts w:ascii="Cambria Math" w:hAnsi="Cambria Math"/>
                  </w:rPr>
                  <m:t xml:space="preserve">0</m:t>
                </m:r>
                <m:r>
                  <w:rPr>
                    <w:rFonts w:ascii="Cambria Math" w:hAnsi="Cambria Math"/>
                  </w:rPr>
                  <m:t xml:space="preserve">,</m:t>
                </m:r>
                <m:r>
                  <w:rPr>
                    <w:rFonts w:ascii="Cambria Math" w:hAnsi="Cambria Math"/>
                  </w:rPr>
                  <m:t xml:space="preserve">otherwise</m:t>
                </m:r>
                <m:r>
                  <w:rPr>
                    <w:rFonts w:ascii="Cambria Math" w:hAnsi="Cambria Math"/>
                  </w:rPr>
                  <m:t xml:space="preserve">.</m:t>
                </m:r>
              </m:e>
            </m:eqArr>
          </m:e>
        </m:d>
      </m:oMath>
    </w:p>
    <w:p>
      <w:pPr>
        <w:pStyle w:val="Normal"/>
        <w:spacing w:lineRule="auto" w:line="480"/>
        <w:rPr>
          <w:rFonts w:ascii="Times New Roman" w:hAnsi="Times New Roman" w:cs="Times New Roman"/>
          <w:sz w:val="24"/>
          <w:szCs w:val="24"/>
        </w:rPr>
      </w:pPr>
      <w:r>
        <w:rPr>
          <w:rFonts w:cs="Times New Roman" w:ascii="Times New Roman" w:hAnsi="Times New Roman"/>
          <w:sz w:val="24"/>
          <w:szCs w:val="24"/>
        </w:rPr>
        <w:t xml:space="preserve">To discretise the serial interval distribution, </w:t>
      </w:r>
      <w:commentRangeStart w:id="3"/>
      <w:r>
        <w:rPr>
          <w:rFonts w:cs="Times New Roman" w:ascii="Times New Roman" w:hAnsi="Times New Roman"/>
          <w:sz w:val="24"/>
          <w:szCs w:val="24"/>
        </w:rPr>
        <w:t>the probability density function above is then weighted with the probability density function of the continuous serial interval distribution</w:t>
      </w:r>
      <w:r>
        <w:rPr>
          <w:rFonts w:cs="Times New Roman" w:ascii="Times New Roman" w:hAnsi="Times New Roman"/>
          <w:sz w:val="24"/>
          <w:szCs w:val="24"/>
        </w:rPr>
      </w:r>
      <w:commentRangeEnd w:id="3"/>
      <w:r>
        <w:commentReference w:id="3"/>
      </w:r>
      <w:r>
        <w:rPr>
          <w:rFonts w:cs="Times New Roman" w:ascii="Times New Roman" w:hAnsi="Times New Roman"/>
          <w:sz w:val="24"/>
          <w:szCs w:val="24"/>
        </w:rPr>
        <w:t>, to give</w:t>
      </w:r>
    </w:p>
    <w:p>
      <w:pPr>
        <w:pStyle w:val="Normal"/>
        <w:spacing w:lineRule="auto" w:line="480"/>
        <w:rPr>
          <w:rFonts w:ascii="Times New Roman" w:hAnsi="Times New Roman" w:cs="Times New Roman"/>
          <w:sz w:val="24"/>
          <w:szCs w:val="24"/>
        </w:rPr>
      </w:pPr>
      <w:r>
        <w:rPr/>
      </w:r>
      <m:oMath xmlns:m="http://schemas.openxmlformats.org/officeDocument/2006/math">
        <m:sSup>
          <m:e>
            <m:sSub>
              <m:e>
                <m:r>
                  <w:rPr>
                    <w:rFonts w:ascii="Cambria Math" w:hAnsi="Cambria Math"/>
                  </w:rPr>
                  <m:t xml:space="preserve">w</m:t>
                </m:r>
              </m:e>
              <m:sub>
                <m:r>
                  <w:rPr>
                    <w:rFonts w:ascii="Cambria Math" w:hAnsi="Cambria Math"/>
                  </w:rPr>
                  <m:t xml:space="preserve">k</m:t>
                </m:r>
              </m:sub>
            </m:sSub>
          </m:e>
          <m:sup>
            <m:d>
              <m:dPr>
                <m:begChr m:val="("/>
                <m:endChr m:val=")"/>
              </m:dPr>
              <m:e>
                <m:r>
                  <w:rPr>
                    <w:rFonts w:ascii="Cambria Math" w:hAnsi="Cambria Math"/>
                  </w:rPr>
                  <m:t xml:space="preserve">P</m:t>
                </m:r>
              </m:e>
            </m:d>
          </m:sup>
        </m:sSup>
        <m:r>
          <w:rPr>
            <w:rFonts w:ascii="Cambria Math" w:hAnsi="Cambria Math"/>
          </w:rPr>
          <m:t xml:space="preserve">=</m:t>
        </m:r>
        <m:nary>
          <m:naryPr>
            <m:chr m:val="∫"/>
          </m:naryPr>
          <m:sub>
            <m:f>
              <m:fPr>
                <m:type m:val="lin"/>
              </m:fPr>
              <m:num>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num>
              <m:den>
                <m:r>
                  <w:rPr>
                    <w:rFonts w:ascii="Cambria Math" w:hAnsi="Cambria Math"/>
                  </w:rPr>
                  <m:t xml:space="preserve">P</m:t>
                </m:r>
              </m:den>
            </m:f>
          </m:sub>
          <m:sup>
            <m:f>
              <m:fPr>
                <m:type m:val="lin"/>
              </m:fPr>
              <m:num>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1</m:t>
                    </m:r>
                  </m:e>
                </m:d>
              </m:num>
              <m:den>
                <m:r>
                  <w:rPr>
                    <w:rFonts w:ascii="Cambria Math" w:hAnsi="Cambria Math"/>
                  </w:rPr>
                  <m:t xml:space="preserve">P</m:t>
                </m:r>
              </m:den>
            </m:f>
          </m:sup>
          <m:e>
            <m:r>
              <w:rPr>
                <w:rFonts w:ascii="Cambria Math" w:hAnsi="Cambria Math"/>
              </w:rPr>
              <m:t xml:space="preserve">g</m:t>
            </m:r>
            <m:d>
              <m:dPr>
                <m:begChr m:val="("/>
                <m:endChr m:val=")"/>
              </m:dPr>
              <m:e>
                <m:r>
                  <w:rPr>
                    <w:rFonts w:ascii="Cambria Math" w:hAnsi="Cambria Math"/>
                  </w:rPr>
                  <m:t xml:space="preserve">u</m:t>
                </m:r>
              </m:e>
            </m:d>
            <m:d>
              <m:dPr>
                <m:begChr m:val="("/>
                <m:endChr m:val=")"/>
              </m:dPr>
              <m:e>
                <m:r>
                  <w:rPr>
                    <w:rFonts w:ascii="Cambria Math" w:hAnsi="Cambria Math"/>
                  </w:rPr>
                  <m:t xml:space="preserve">P</m:t>
                </m:r>
                <m:r>
                  <w:rPr>
                    <w:rFonts w:ascii="Cambria Math" w:hAnsi="Cambria Math"/>
                  </w:rPr>
                  <m:t xml:space="preserve">−</m:t>
                </m:r>
                <m:sSup>
                  <m:e>
                    <m:r>
                      <w:rPr>
                        <w:rFonts w:ascii="Cambria Math" w:hAnsi="Cambria Math"/>
                      </w:rPr>
                      <m:t xml:space="preserve">P</m:t>
                    </m:r>
                  </m:e>
                  <m:sup>
                    <m:r>
                      <w:rPr>
                        <w:rFonts w:ascii="Cambria Math" w:hAnsi="Cambria Math"/>
                      </w:rPr>
                      <m:t xml:space="preserve">2</m:t>
                    </m:r>
                  </m:sup>
                </m:sSup>
                <m:d>
                  <m:dPr>
                    <m:begChr m:val="|"/>
                    <m:endChr m:val="|"/>
                  </m:dPr>
                  <m:e>
                    <m:r>
                      <w:rPr>
                        <w:rFonts w:ascii="Cambria Math" w:hAnsi="Cambria Math"/>
                      </w:rPr>
                      <m:t xml:space="preserve">u</m:t>
                    </m:r>
                    <m:r>
                      <w:rPr>
                        <w:rFonts w:ascii="Cambria Math" w:hAnsi="Cambria Math"/>
                      </w:rPr>
                      <m:t xml:space="preserve">−</m:t>
                    </m:r>
                    <m:f>
                      <m:num>
                        <m:r>
                          <w:rPr>
                            <w:rFonts w:ascii="Cambria Math" w:hAnsi="Cambria Math"/>
                          </w:rPr>
                          <m:t xml:space="preserve">k</m:t>
                        </m:r>
                      </m:num>
                      <m:den>
                        <m:r>
                          <w:rPr>
                            <w:rFonts w:ascii="Cambria Math" w:hAnsi="Cambria Math"/>
                          </w:rPr>
                          <m:t xml:space="preserve">P</m:t>
                        </m:r>
                      </m:den>
                    </m:f>
                  </m:e>
                </m:d>
              </m:e>
            </m:d>
          </m:e>
        </m:nary>
        <m:r>
          <w:rPr>
            <w:rFonts w:ascii="Cambria Math" w:hAnsi="Cambria Math"/>
          </w:rPr>
          <m:t xml:space="preserve">d</m:t>
        </m:r>
        <m:r>
          <w:rPr>
            <w:rFonts w:ascii="Cambria Math" w:hAnsi="Cambria Math"/>
          </w:rPr>
          <m:t xml:space="preserve">u</m:t>
        </m:r>
        <m:r>
          <w:rPr>
            <w:rFonts w:ascii="Cambria Math" w:hAnsi="Cambria Math"/>
          </w:rPr>
          <m:t xml:space="preserve">.</m:t>
        </m:r>
      </m:oMath>
    </w:p>
    <w:p>
      <w:pPr>
        <w:pStyle w:val="Normal"/>
        <w:spacing w:lineRule="auto" w:line="480"/>
        <w:rPr>
          <w:rFonts w:ascii="Times New Roman" w:hAnsi="Times New Roman" w:eastAsia="" w:cs="Times New Roman" w:eastAsiaTheme="minorEastAsia"/>
          <w:sz w:val="24"/>
          <w:szCs w:val="24"/>
        </w:rPr>
      </w:pPr>
      <w:r>
        <w:rPr>
          <w:rFonts w:cs="Times New Roman" w:ascii="Times New Roman" w:hAnsi="Times New Roman"/>
          <w:sz w:val="24"/>
          <w:szCs w:val="24"/>
        </w:rPr>
        <w:t xml:space="preserve">In principle, the calculation above can be applied when </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rFonts w:eastAsia="" w:cs="Times New Roman" w:ascii="Times New Roman" w:hAnsi="Times New Roman" w:eastAsiaTheme="minorEastAsia"/>
          <w:sz w:val="24"/>
          <w:szCs w:val="24"/>
        </w:rPr>
        <w:t xml:space="preserve">, and a similar argument can be used to obtain the probability of an infector and infectee appearing in the disease incidence time series in the same timestep (which would correspond to </w:t>
      </w:r>
      <w:r>
        <w:rPr/>
      </w:r>
      <m:oMath xmlns:m="http://schemas.openxmlformats.org/officeDocument/2006/math">
        <m:sSup>
          <m:e>
            <m:sSub>
              <m:e>
                <m:r>
                  <w:rPr>
                    <w:rFonts w:ascii="Cambria Math" w:hAnsi="Cambria Math"/>
                  </w:rPr>
                  <m:t xml:space="preserve">w</m:t>
                </m:r>
              </m:e>
              <m:sub>
                <m:r>
                  <w:rPr>
                    <w:rFonts w:ascii="Cambria Math" w:hAnsi="Cambria Math"/>
                  </w:rPr>
                  <m:t xml:space="preserve">0</m:t>
                </m:r>
              </m:sub>
            </m:sSub>
          </m:e>
          <m:sup>
            <m:d>
              <m:dPr>
                <m:begChr m:val="("/>
                <m:endChr m:val=")"/>
              </m:dPr>
              <m:e>
                <m:r>
                  <w:rPr>
                    <w:rFonts w:ascii="Cambria Math" w:hAnsi="Cambria Math"/>
                  </w:rPr>
                  <m:t xml:space="preserve">P</m:t>
                </m:r>
              </m:e>
            </m:d>
          </m:sup>
        </m:sSup>
      </m:oMath>
      <w:r>
        <w:rPr>
          <w:rFonts w:eastAsia="" w:cs="Times New Roman" w:ascii="Times New Roman" w:hAnsi="Times New Roman" w:eastAsiaTheme="minorEastAsia"/>
          <w:sz w:val="24"/>
          <w:szCs w:val="24"/>
        </w:rPr>
        <w:t xml:space="preserve">). However, since </w:t>
      </w:r>
      <w:r>
        <w:rPr>
          <w:rFonts w:cs="Times New Roman" w:ascii="Times New Roman" w:hAnsi="Times New Roman"/>
          <w:sz w:val="24"/>
          <w:szCs w:val="24"/>
        </w:rPr>
        <w:t xml:space="preserve">the renewal equation model requires all new cases in a given timestep to have been infected by infectors appearing in the incidence data at a strictly earlier timestep, rather than the same timestep, we neglect </w:t>
      </w:r>
      <w:r>
        <w:rPr/>
      </w:r>
      <m:oMath xmlns:m="http://schemas.openxmlformats.org/officeDocument/2006/math">
        <m:sSup>
          <m:e>
            <m:sSub>
              <m:e>
                <m:r>
                  <w:rPr>
                    <w:rFonts w:ascii="Cambria Math" w:hAnsi="Cambria Math"/>
                  </w:rPr>
                  <m:t xml:space="preserve">w</m:t>
                </m:r>
              </m:e>
              <m:sub>
                <m:r>
                  <w:rPr>
                    <w:rFonts w:ascii="Cambria Math" w:hAnsi="Cambria Math"/>
                  </w:rPr>
                  <m:t xml:space="preserve">0</m:t>
                </m:r>
              </m:sub>
            </m:sSub>
          </m:e>
          <m:sup>
            <m:d>
              <m:dPr>
                <m:begChr m:val="("/>
                <m:endChr m:val=")"/>
              </m:dPr>
              <m:e>
                <m:r>
                  <w:rPr>
                    <w:rFonts w:ascii="Cambria Math" w:hAnsi="Cambria Math"/>
                  </w:rPr>
                  <m:t xml:space="preserve">P</m:t>
                </m:r>
              </m:e>
            </m:d>
          </m:sup>
        </m:sSup>
      </m:oMath>
      <w:r>
        <w:rPr>
          <w:rFonts w:eastAsia="" w:cs="Times New Roman" w:ascii="Times New Roman" w:hAnsi="Times New Roman" w:eastAsiaTheme="minorEastAsia"/>
          <w:sz w:val="24"/>
          <w:szCs w:val="24"/>
        </w:rPr>
        <w:t xml:space="preserve"> and instead assume that same timestep </w:t>
      </w:r>
      <w:commentRangeStart w:id="4"/>
      <w:r>
        <w:rPr>
          <w:rFonts w:eastAsia="" w:cs="Times New Roman" w:ascii="Times New Roman" w:hAnsi="Times New Roman" w:eastAsiaTheme="minorEastAsia"/>
          <w:sz w:val="24"/>
          <w:szCs w:val="24"/>
        </w:rPr>
        <w:t xml:space="preserve">infections </w:t>
      </w:r>
      <w:r>
        <w:rPr>
          <w:rFonts w:eastAsia="" w:cs="Times New Roman" w:ascii="Times New Roman" w:hAnsi="Times New Roman" w:eastAsiaTheme="minorEastAsia"/>
          <w:sz w:val="24"/>
          <w:szCs w:val="24"/>
        </w:rPr>
      </w:r>
      <w:commentRangeEnd w:id="4"/>
      <w:r>
        <w:commentReference w:id="4"/>
      </w:r>
      <w:r>
        <w:rPr>
          <w:rFonts w:eastAsia="" w:cs="Times New Roman" w:ascii="Times New Roman" w:hAnsi="Times New Roman" w:eastAsiaTheme="minorEastAsia"/>
          <w:sz w:val="24"/>
          <w:szCs w:val="24"/>
        </w:rPr>
        <w:t>are a</w:t>
      </w:r>
      <w:commentRangeStart w:id="5"/>
      <w:r>
        <w:rPr>
          <w:rFonts w:eastAsia="" w:cs="Times New Roman" w:ascii="Times New Roman" w:hAnsi="Times New Roman" w:eastAsiaTheme="minorEastAsia"/>
          <w:sz w:val="24"/>
          <w:szCs w:val="24"/>
        </w:rPr>
        <w:t>ssigned to</w:t>
      </w:r>
      <w:ins w:id="14" w:author="Unknown Author" w:date="2023-08-19T23:00:12Z">
        <w:r>
          <w:rPr>
            <w:rFonts w:eastAsia="" w:cs="Times New Roman" w:ascii="Times New Roman" w:hAnsi="Times New Roman" w:eastAsiaTheme="minorEastAsia"/>
            <w:sz w:val="24"/>
            <w:szCs w:val="24"/>
          </w:rPr>
        </w:r>
      </w:ins>
      <w:commentRangeEnd w:id="5"/>
      <w:r>
        <w:commentReference w:id="5"/>
      </w:r>
      <w:r>
        <w:rPr>
          <w:rFonts w:eastAsia="" w:cs="Times New Roman" w:ascii="Times New Roman" w:hAnsi="Times New Roman" w:eastAsiaTheme="minorEastAsia"/>
          <w:sz w:val="24"/>
          <w:szCs w:val="24"/>
        </w:rPr>
        <w:t xml:space="preserve"> </w:t>
      </w:r>
      <w:r>
        <w:rPr/>
      </w:r>
      <m:oMath xmlns:m="http://schemas.openxmlformats.org/officeDocument/2006/math">
        <m:sSup>
          <m:e>
            <m:sSub>
              <m:e>
                <m:r>
                  <w:rPr>
                    <w:rFonts w:ascii="Cambria Math" w:hAnsi="Cambria Math"/>
                  </w:rPr>
                  <m:t xml:space="preserve">w</m:t>
                </m:r>
              </m:e>
              <m:sub>
                <m:r>
                  <w:rPr>
                    <w:rFonts w:ascii="Cambria Math" w:hAnsi="Cambria Math"/>
                  </w:rPr>
                  <m:t xml:space="preserve">1</m:t>
                </m:r>
              </m:sub>
            </m:sSub>
          </m:e>
          <m:sup>
            <m:d>
              <m:dPr>
                <m:begChr m:val="("/>
                <m:endChr m:val=")"/>
              </m:dPr>
              <m:e>
                <m:r>
                  <w:rPr>
                    <w:rFonts w:ascii="Cambria Math" w:hAnsi="Cambria Math"/>
                  </w:rPr>
                  <m:t xml:space="preserve">P</m:t>
                </m:r>
              </m:e>
            </m:d>
          </m:sup>
        </m:sSup>
      </m:oMath>
      <w:r>
        <w:rPr>
          <w:rFonts w:eastAsia="" w:cs="Times New Roman" w:ascii="Times New Roman" w:hAnsi="Times New Roman" w:eastAsiaTheme="minorEastAsia"/>
          <w:sz w:val="24"/>
          <w:szCs w:val="24"/>
        </w:rPr>
        <w:t xml:space="preserve">. In other words, we simply set </w:t>
      </w:r>
      <w:r>
        <w:rPr/>
      </w:r>
      <m:oMath xmlns:m="http://schemas.openxmlformats.org/officeDocument/2006/math">
        <m:sSup>
          <m:e>
            <m:sSub>
              <m:e>
                <m:r>
                  <w:rPr>
                    <w:rFonts w:ascii="Cambria Math" w:hAnsi="Cambria Math"/>
                  </w:rPr>
                  <m:t xml:space="preserve">w</m:t>
                </m:r>
              </m:e>
              <m:sub>
                <m:r>
                  <w:rPr>
                    <w:rFonts w:ascii="Cambria Math" w:hAnsi="Cambria Math"/>
                  </w:rPr>
                  <m:t xml:space="preserve">1</m:t>
                </m:r>
              </m:sub>
            </m:sSub>
          </m:e>
          <m:sup>
            <m:d>
              <m:dPr>
                <m:begChr m:val="("/>
                <m:endChr m:val=")"/>
              </m:dPr>
              <m:e>
                <m:r>
                  <w:rPr>
                    <w:rFonts w:ascii="Cambria Math" w:hAnsi="Cambria Math"/>
                  </w:rPr>
                  <m:t xml:space="preserve">P</m:t>
                </m:r>
              </m:e>
            </m:d>
          </m:sup>
        </m:sSup>
      </m:oMath>
      <w:r>
        <w:rPr>
          <w:rFonts w:eastAsia="" w:cs="Times New Roman" w:ascii="Times New Roman" w:hAnsi="Times New Roman" w:eastAsiaTheme="minorEastAsia"/>
          <w:sz w:val="24"/>
          <w:szCs w:val="24"/>
        </w:rPr>
        <w:t xml:space="preserve"> so that </w:t>
      </w:r>
      <w:r>
        <w:rPr/>
      </w:r>
      <m:oMath xmlns:m="http://schemas.openxmlformats.org/officeDocument/2006/math">
        <m:sSup>
          <m:e>
            <m:r>
              <w:rPr>
                <w:rFonts w:ascii="Cambria Math" w:hAnsi="Cambria Math"/>
              </w:rPr>
              <m:t xml:space="preserve">w</m:t>
            </m:r>
          </m:e>
          <m:sup>
            <m:d>
              <m:dPr>
                <m:begChr m:val="("/>
                <m:endChr m:val=")"/>
              </m:dPr>
              <m:e>
                <m:r>
                  <w:rPr>
                    <w:rFonts w:ascii="Cambria Math" w:hAnsi="Cambria Math"/>
                  </w:rPr>
                  <m:t xml:space="preserve">P</m:t>
                </m:r>
              </m:e>
            </m:d>
          </m:sup>
        </m:sSup>
      </m:oMath>
      <w:r>
        <w:rPr>
          <w:rFonts w:eastAsia="" w:cs="Times New Roman" w:ascii="Times New Roman" w:hAnsi="Times New Roman" w:eastAsiaTheme="minorEastAsia"/>
          <w:b/>
          <w:sz w:val="24"/>
          <w:szCs w:val="24"/>
        </w:rPr>
        <w:t xml:space="preserve"> </w:t>
      </w:r>
      <w:r>
        <w:rPr>
          <w:rFonts w:eastAsia="" w:cs="Times New Roman" w:ascii="Times New Roman" w:hAnsi="Times New Roman" w:eastAsiaTheme="minorEastAsia"/>
          <w:bCs/>
          <w:sz w:val="24"/>
          <w:szCs w:val="24"/>
        </w:rPr>
        <w:t>sums to one.</w:t>
      </w:r>
    </w:p>
    <w:p>
      <w:pPr>
        <w:pStyle w:val="Normal"/>
        <w:spacing w:lineRule="auto" w:line="480"/>
        <w:rPr>
          <w:rFonts w:ascii="Times New Roman" w:hAnsi="Times New Roman" w:eastAsia="" w:cs="Times New Roman" w:eastAsiaTheme="minorEastAsia"/>
          <w:sz w:val="24"/>
          <w:szCs w:val="24"/>
        </w:rPr>
      </w:pPr>
      <w:r>
        <w:rPr>
          <w:rFonts w:eastAsia="" w:cs="Times New Roman" w:ascii="Times New Roman" w:hAnsi="Times New Roman" w:eastAsiaTheme="minorEastAsia"/>
          <w:sz w:val="24"/>
          <w:szCs w:val="24"/>
        </w:rPr>
        <w:t xml:space="preserve">When we apply the Cori method, we require the continuous serial interval distribution to be discretised into weekly timesteps. This therefore corresponds to undertaking the above calculations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oMath>
      <w:r>
        <w:rPr>
          <w:rFonts w:eastAsia="" w:cs="Times New Roman" w:ascii="Times New Roman" w:hAnsi="Times New Roman" w:eastAsiaTheme="minorEastAsia"/>
          <w:sz w:val="24"/>
          <w:szCs w:val="24"/>
        </w:rPr>
        <w:t>.</w:t>
      </w:r>
    </w:p>
    <w:p>
      <w:pPr>
        <w:pStyle w:val="Normal"/>
        <w:spacing w:lineRule="auto" w:line="480"/>
        <w:rPr>
          <w:rFonts w:ascii="Times New Roman" w:hAnsi="Times New Roman" w:eastAsia="" w:cs="Times New Roman" w:eastAsiaTheme="minorEastAsia"/>
          <w:b/>
          <w:b/>
          <w:bCs/>
          <w:sz w:val="24"/>
          <w:szCs w:val="24"/>
        </w:rPr>
      </w:pPr>
      <w:r>
        <w:rPr>
          <w:rFonts w:cs="Times New Roman" w:ascii="Times New Roman" w:hAnsi="Times New Roman"/>
          <w:b/>
          <w:bCs/>
          <w:sz w:val="24"/>
          <w:szCs w:val="24"/>
        </w:rPr>
        <w:t xml:space="preserve">Simulation-based inference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p>
    <w:p>
      <w:pPr>
        <w:pStyle w:val="Normal"/>
        <w:spacing w:lineRule="auto" w:line="480"/>
        <w:rPr>
          <w:rFonts w:ascii="Times New Roman" w:hAnsi="Times New Roman" w:eastAsia="" w:cs="Times New Roman" w:eastAsiaTheme="minorEastAsia"/>
          <w:bCs/>
          <w:sz w:val="24"/>
          <w:szCs w:val="24"/>
        </w:rPr>
      </w:pPr>
      <w:r>
        <w:rPr>
          <w:rFonts w:eastAsia="" w:cs="Times New Roman" w:ascii="Times New Roman" w:hAnsi="Times New Roman" w:eastAsiaTheme="minorEastAsia"/>
          <w:sz w:val="24"/>
          <w:szCs w:val="24"/>
        </w:rPr>
        <w:t>Here, we give further details about the simulation-based method</w:t>
      </w:r>
      <w:r>
        <w:rPr>
          <w:rFonts w:eastAsia="" w:cs="Times New Roman" w:ascii="Times New Roman" w:hAnsi="Times New Roman" w:eastAsiaTheme="minorEastAsia"/>
          <w:bCs/>
          <w:sz w:val="24"/>
          <w:szCs w:val="24"/>
        </w:rPr>
        <w:t xml:space="preserve">. The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cs="Times New Roman" w:ascii="Times New Roman" w:hAnsi="Times New Roman" w:eastAsiaTheme="minorEastAsia"/>
          <w:bCs/>
          <w:sz w:val="24"/>
          <w:szCs w:val="24"/>
        </w:rPr>
        <w:t xml:space="preserve"> (for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oMath>
      <w:r>
        <w:rPr>
          <w:rFonts w:eastAsia="" w:cs="Times New Roman" w:ascii="Times New Roman" w:hAnsi="Times New Roman" w:eastAsiaTheme="minorEastAsia"/>
          <w:bCs/>
          <w:sz w:val="24"/>
          <w:szCs w:val="24"/>
        </w:rPr>
        <w:t xml:space="preserve">) is estimated iteratively: in other words,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eastAsia="" w:cs="Times New Roman" w:ascii="Times New Roman" w:hAnsi="Times New Roman" w:eastAsiaTheme="minorEastAsia"/>
          <w:bCs/>
          <w:sz w:val="24"/>
          <w:szCs w:val="24"/>
        </w:rPr>
        <w:t xml:space="preserve"> is estimated first, followed by </w:t>
      </w:r>
      <w:r>
        <w:rPr/>
      </w:r>
      <m:oMath xmlns:m="http://schemas.openxmlformats.org/officeDocument/2006/math">
        <m:sSub>
          <m:e>
            <m:r>
              <w:rPr>
                <w:rFonts w:ascii="Cambria Math" w:hAnsi="Cambria Math"/>
              </w:rPr>
              <m:t xml:space="preserve">R</m:t>
            </m:r>
          </m:e>
          <m:sub>
            <m:r>
              <w:rPr>
                <w:rFonts w:ascii="Cambria Math" w:hAnsi="Cambria Math"/>
              </w:rPr>
              <m:t xml:space="preserve">3</m:t>
            </m:r>
          </m:sub>
        </m:sSub>
      </m:oMath>
      <w:r>
        <w:rPr>
          <w:rFonts w:eastAsia="" w:cs="Times New Roman" w:ascii="Times New Roman" w:hAnsi="Times New Roman" w:eastAsiaTheme="minorEastAsia"/>
          <w:bCs/>
          <w:sz w:val="24"/>
          <w:szCs w:val="24"/>
        </w:rPr>
        <w:t xml:space="preserve">, and so on. By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4"/>
          <w:szCs w:val="24"/>
        </w:rPr>
        <w:t xml:space="preserve"> iteratively, our inference procedure can be performed </w:t>
      </w:r>
      <w:commentRangeStart w:id="6"/>
      <w:r>
        <w:rPr>
          <w:rFonts w:eastAsia="Times New Roman" w:cs="Times New Roman" w:ascii="Times New Roman" w:hAnsi="Times New Roman"/>
          <w:bCs/>
          <w:sz w:val="24"/>
          <w:szCs w:val="24"/>
        </w:rPr>
        <w:t>more quickly</w:t>
      </w:r>
      <w:ins w:id="15" w:author="Unknown Author" w:date="2023-08-19T23:01:14Z">
        <w:r>
          <w:rPr>
            <w:rFonts w:eastAsia="Times New Roman" w:cs="Times New Roman" w:ascii="Times New Roman" w:hAnsi="Times New Roman"/>
            <w:bCs/>
            <w:sz w:val="24"/>
            <w:szCs w:val="24"/>
          </w:rPr>
        </w:r>
      </w:ins>
      <w:commentRangeEnd w:id="6"/>
      <w:r>
        <w:commentReference w:id="6"/>
      </w:r>
      <w:r>
        <w:rPr>
          <w:rFonts w:eastAsia="Times New Roman" w:cs="Times New Roman" w:ascii="Times New Roman" w:hAnsi="Times New Roman"/>
          <w:bCs/>
          <w:sz w:val="24"/>
          <w:szCs w:val="24"/>
        </w:rPr>
        <w:t xml:space="preserve"> than attempting to estimate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4"/>
          <w:szCs w:val="24"/>
        </w:rPr>
        <w:t xml:space="preserve"> for all values of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oMath>
      <w:r>
        <w:rPr>
          <w:rFonts w:eastAsia="Times New Roman" w:cs="Times New Roman" w:ascii="Times New Roman" w:hAnsi="Times New Roman"/>
          <w:bCs/>
          <w:sz w:val="24"/>
          <w:szCs w:val="24"/>
        </w:rPr>
        <w:t xml:space="preserve"> simultaneously (as in standard ABC rejection sampling </w:t>
      </w:r>
      <w:r>
        <w:fldChar w:fldCharType="begin"/>
      </w:r>
      <w:r>
        <w:rPr>
          <w:sz w:val="24"/>
          <w:szCs w:val="24"/>
          <w:bCs/>
          <w:rFonts w:eastAsia="Times New Roman" w:cs="Times New Roman" w:ascii="Times New Roman" w:hAnsi="Times New Roman"/>
        </w:rPr>
        <w:instrText>ADDIN ZOTERO_ITEM CSL_CITATION {"citationID":"Hd7Ae6wI","properties":{"formattedCitation":"[2]","plainCitation":"[2]","noteIndex":0},"citationItems":[{"id":1207,"uris":["http://zotero.org/users/local/DdWS7gFn/items/EMBLJNMK"],"itemData":{"id":1207,"type":"article-journal","container-title":"Epidemics","journalAbbreviation":"Epidemics","page":"100368","source":"DOI.org (Crossref)","title":"Approximate Bayesian Computation for infectious disease modelling","volume":"29","author":[{"family":"Minter","given":"Amanda"},{"family":"Retkute","given":"Renata"}],"issued":{"date-parts":[["2019",12]]}}}],"schema":"https://github.com/citation-style-language/schema/raw/master/csl-citation.json"}</w:instrText>
      </w:r>
      <w:r>
        <w:rPr>
          <w:rFonts w:eastAsia="Times New Roman" w:cs="Times New Roman" w:ascii="Times New Roman" w:hAnsi="Times New Roman"/>
          <w:bCs/>
          <w:sz w:val="24"/>
          <w:szCs w:val="24"/>
        </w:rPr>
      </w:r>
      <w:r>
        <w:rPr>
          <w:sz w:val="24"/>
          <w:szCs w:val="24"/>
          <w:bCs/>
          <w:rFonts w:eastAsia="Times New Roman" w:cs="Times New Roman" w:ascii="Times New Roman" w:hAnsi="Times New Roman"/>
        </w:rPr>
        <w:fldChar w:fldCharType="separate"/>
      </w:r>
      <w:r>
        <w:rPr>
          <w:rFonts w:eastAsia="Times New Roman" w:cs="Times New Roman" w:ascii="Times New Roman" w:hAnsi="Times New Roman"/>
          <w:bCs/>
          <w:sz w:val="24"/>
          <w:szCs w:val="24"/>
        </w:rPr>
        <w:t>[2]</w:t>
      </w:r>
      <w:r>
        <w:rPr>
          <w:rFonts w:eastAsia="Times New Roman" w:cs="Times New Roman" w:ascii="Times New Roman" w:hAnsi="Times New Roman"/>
          <w:bCs/>
          <w:sz w:val="24"/>
          <w:szCs w:val="24"/>
        </w:rPr>
      </w:r>
      <w:r>
        <w:rPr>
          <w:sz w:val="24"/>
          <w:szCs w:val="24"/>
          <w:bCs/>
          <w:rFonts w:eastAsia="Times New Roman" w:cs="Times New Roman" w:ascii="Times New Roman" w:hAnsi="Times New Roman"/>
        </w:rPr>
        <w:fldChar w:fldCharType="end"/>
      </w:r>
      <w:r>
        <w:rPr>
          <w:rFonts w:eastAsia="Times New Roman" w:cs="Times New Roman" w:ascii="Times New Roman" w:hAnsi="Times New Roman"/>
          <w:bCs/>
          <w:sz w:val="24"/>
          <w:szCs w:val="24"/>
        </w:rPr>
        <w:t>).</w:t>
      </w:r>
    </w:p>
    <w:p>
      <w:pPr>
        <w:pStyle w:val="Normal"/>
        <w:spacing w:lineRule="auto" w:line="480"/>
        <w:rPr>
          <w:rFonts w:ascii="Times New Roman" w:hAnsi="Times New Roman" w:eastAsia="" w:cs="Times New Roman" w:eastAsiaTheme="minorEastAsia"/>
          <w:bCs/>
          <w:sz w:val="24"/>
          <w:szCs w:val="24"/>
        </w:rPr>
      </w:pPr>
      <w:r>
        <w:rPr>
          <w:rFonts w:eastAsia="" w:cs="Times New Roman" w:ascii="Times New Roman" w:hAnsi="Times New Roman" w:eastAsiaTheme="minorEastAsia"/>
          <w:bCs/>
          <w:sz w:val="24"/>
          <w:szCs w:val="24"/>
        </w:rPr>
        <w:t xml:space="preserve">To estimate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 w:cs="Times New Roman" w:ascii="Times New Roman" w:hAnsi="Times New Roman" w:eastAsiaTheme="minorEastAsia"/>
          <w:bCs/>
          <w:sz w:val="24"/>
          <w:szCs w:val="24"/>
        </w:rPr>
        <w:t xml:space="preserve"> (for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2</m:t>
        </m:r>
      </m:oMath>
      <w:r>
        <w:rPr>
          <w:rFonts w:eastAsia="" w:cs="Times New Roman" w:ascii="Times New Roman" w:hAnsi="Times New Roman" w:eastAsiaTheme="minorEastAsia"/>
          <w:bCs/>
          <w:sz w:val="24"/>
          <w:szCs w:val="24"/>
        </w:rPr>
        <w:t xml:space="preserve">) from a weekly disease incidence time series dataset, we consider running simulations of the modified renewal equation model in which each week is divided into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Cs/>
          <w:sz w:val="24"/>
          <w:szCs w:val="24"/>
        </w:rPr>
        <w:t xml:space="preserve"> timesteps (each of timestep </w:t>
      </w:r>
      <w:r>
        <w:rPr/>
      </w:r>
      <m:oMath xmlns:m="http://schemas.openxmlformats.org/officeDocument/2006/math">
        <m:f>
          <m:fPr>
            <m:type m:val="lin"/>
          </m:fPr>
          <m:num>
            <m:r>
              <w:rPr>
                <w:rFonts w:ascii="Cambria Math" w:hAnsi="Cambria Math"/>
              </w:rPr>
              <m:t xml:space="preserve">1</m:t>
            </m:r>
          </m:num>
          <m:den>
            <m:r>
              <w:rPr>
                <w:rFonts w:ascii="Cambria Math" w:hAnsi="Cambria Math"/>
              </w:rPr>
              <m:t xml:space="preserve">P</m:t>
            </m:r>
          </m:den>
        </m:f>
      </m:oMath>
      <w:r>
        <w:rPr>
          <w:rFonts w:eastAsia="Times New Roman" w:cs="Times New Roman" w:ascii="Times New Roman" w:hAnsi="Times New Roman"/>
          <w:sz w:val="24"/>
          <w:szCs w:val="24"/>
        </w:rPr>
        <w:t xml:space="preserve"> weeks). The value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7</m:t>
        </m:r>
      </m:oMath>
      <w:r>
        <w:rPr>
          <w:rFonts w:eastAsia="Times New Roman" w:cs="Times New Roman" w:ascii="Times New Roman" w:hAnsi="Times New Roman"/>
          <w:sz w:val="24"/>
          <w:szCs w:val="24"/>
        </w:rPr>
        <w:t xml:space="preserve"> therefore corresponds to a daily timestep, however the simulation-based method can be run for any </w:t>
      </w:r>
      <w:commentRangeStart w:id="7"/>
      <w:r>
        <w:rPr>
          <w:rFonts w:eastAsia="Times New Roman" w:cs="Times New Roman" w:ascii="Times New Roman" w:hAnsi="Times New Roman"/>
          <w:sz w:val="24"/>
          <w:szCs w:val="24"/>
        </w:rPr>
        <w:t>value</w:t>
      </w:r>
      <w:ins w:id="16" w:author="Unknown Author" w:date="2023-08-19T23:02:36Z">
        <w:r>
          <w:rPr>
            <w:rFonts w:eastAsia="Times New Roman" w:cs="Times New Roman" w:ascii="Times New Roman" w:hAnsi="Times New Roman"/>
            <w:sz w:val="24"/>
            <w:szCs w:val="24"/>
          </w:rPr>
        </w:r>
      </w:ins>
      <w:commentRangeEnd w:id="7"/>
      <w:r>
        <w:commentReference w:id="7"/>
      </w:r>
      <w:r>
        <w:rPr>
          <w:rFonts w:eastAsia="Times New Roman" w:cs="Times New Roman" w:ascii="Times New Roman" w:hAnsi="Times New Roman"/>
          <w:sz w:val="24"/>
          <w:szCs w:val="24"/>
        </w:rPr>
        <w:t xml:space="preserve"> of </w:t>
      </w:r>
      <w:r>
        <w:rPr/>
      </w:r>
      <m:oMath xmlns:m="http://schemas.openxmlformats.org/officeDocument/2006/math">
        <m:r>
          <w:rPr>
            <w:rFonts w:ascii="Cambria Math" w:hAnsi="Cambria Math"/>
          </w:rPr>
          <m:t xml:space="preserve">P</m:t>
        </m:r>
      </m:oMath>
      <w:r>
        <w:rPr>
          <w:rFonts w:eastAsia="Times New Roman" w:cs="Times New Roman" w:ascii="Times New Roman" w:hAnsi="Times New Roman"/>
          <w:sz w:val="24"/>
          <w:szCs w:val="24"/>
        </w:rPr>
        <w:t xml:space="preserve"> (with larger values of </w:t>
      </w:r>
      <w:r>
        <w:rPr/>
      </w:r>
      <m:oMath xmlns:m="http://schemas.openxmlformats.org/officeDocument/2006/math">
        <m:r>
          <w:rPr>
            <w:rFonts w:ascii="Cambria Math" w:hAnsi="Cambria Math"/>
          </w:rPr>
          <m:t xml:space="preserve">P</m:t>
        </m:r>
      </m:oMath>
      <w:r>
        <w:rPr>
          <w:rFonts w:eastAsia="Times New Roman" w:cs="Times New Roman" w:ascii="Times New Roman" w:hAnsi="Times New Roman"/>
          <w:sz w:val="24"/>
          <w:szCs w:val="24"/>
        </w:rPr>
        <w:t xml:space="preserve"> leading to the most accurate possible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4"/>
          <w:szCs w:val="24"/>
        </w:rPr>
        <w:t>).</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bCs/>
          <w:sz w:val="24"/>
          <w:szCs w:val="24"/>
        </w:rPr>
        <w:t xml:space="preserve">To estimate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eastAsia="Times New Roman" w:cs="Times New Roman" w:ascii="Times New Roman" w:hAnsi="Times New Roman"/>
          <w:bCs/>
          <w:sz w:val="24"/>
          <w:szCs w:val="24"/>
        </w:rPr>
        <w:t xml:space="preserve">, we repeatedly simulate the modified renewal equation up until the end of the second week, storing “matching” simulations (those simulations in which the number of cases in the second week in the simulation matches the number of cases in the second week in the time series dataset exactly). In each simulation, we: i) sample the value of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eastAsia="Times New Roman" w:cs="Times New Roman" w:ascii="Times New Roman" w:hAnsi="Times New Roman"/>
          <w:bCs/>
          <w:sz w:val="24"/>
          <w:szCs w:val="24"/>
        </w:rPr>
        <w:t xml:space="preserve"> from the </w:t>
      </w:r>
      <w:commentRangeStart w:id="8"/>
      <w:r>
        <w:rPr>
          <w:rFonts w:eastAsia="Times New Roman" w:cs="Times New Roman" w:ascii="Times New Roman" w:hAnsi="Times New Roman"/>
          <w:bCs/>
          <w:sz w:val="24"/>
          <w:szCs w:val="24"/>
        </w:rPr>
        <w:t>prior</w:t>
      </w:r>
      <w:ins w:id="17" w:author="Unknown Author" w:date="2023-08-19T23:03:54Z">
        <w:r>
          <w:rPr>
            <w:rFonts w:eastAsia="Times New Roman" w:cs="Times New Roman" w:ascii="Times New Roman" w:hAnsi="Times New Roman"/>
            <w:bCs/>
            <w:sz w:val="24"/>
            <w:szCs w:val="24"/>
          </w:rPr>
        </w:r>
      </w:ins>
      <w:commentRangeEnd w:id="8"/>
      <w:r>
        <w:commentReference w:id="8"/>
      </w:r>
      <w:r>
        <w:rPr>
          <w:rFonts w:eastAsia="Times New Roman" w:cs="Times New Roman" w:ascii="Times New Roman" w:hAnsi="Times New Roman"/>
          <w:bCs/>
          <w:sz w:val="24"/>
          <w:szCs w:val="24"/>
        </w:rPr>
        <w:t xml:space="preserve"> for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4"/>
          <w:szCs w:val="24"/>
        </w:rPr>
        <w:t xml:space="preserve">; ii) assign each case in the first week of the dataset to one of the </w:t>
      </w:r>
      <w:r>
        <w:rPr/>
      </w:r>
      <m:oMath xmlns:m="http://schemas.openxmlformats.org/officeDocument/2006/math">
        <m:r>
          <w:rPr>
            <w:rFonts w:ascii="Cambria Math" w:hAnsi="Cambria Math"/>
          </w:rPr>
          <m:t xml:space="preserve">P</m:t>
        </m:r>
      </m:oMath>
      <w:r>
        <w:rPr>
          <w:rFonts w:eastAsia="Times New Roman" w:cs="Times New Roman" w:ascii="Times New Roman" w:hAnsi="Times New Roman"/>
          <w:sz w:val="24"/>
          <w:szCs w:val="24"/>
        </w:rPr>
        <w:t xml:space="preserve"> timesteps in the first week (chosen uniformly at random). New simulations are generated until </w:t>
      </w:r>
      <w:r>
        <w:rPr/>
      </w:r>
      <m:oMath xmlns:m="http://schemas.openxmlformats.org/officeDocument/2006/math">
        <m:r>
          <w:rPr>
            <w:rFonts w:ascii="Cambria Math" w:hAnsi="Cambria Math"/>
          </w:rPr>
          <m:t xml:space="preserve">M</m:t>
        </m:r>
      </m:oMath>
      <w:r>
        <w:rPr>
          <w:rFonts w:eastAsia="Times New Roman" w:cs="Times New Roman" w:ascii="Times New Roman" w:hAnsi="Times New Roman"/>
          <w:sz w:val="24"/>
          <w:szCs w:val="24"/>
        </w:rPr>
        <w:t xml:space="preserve"> simulations that match the number of cases in the second week of the dataset have been obtained. For each matching simulation, we store both the sampled value of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eastAsia="Times New Roman" w:cs="Times New Roman" w:ascii="Times New Roman" w:hAnsi="Times New Roman"/>
          <w:bCs/>
          <w:sz w:val="24"/>
          <w:szCs w:val="24"/>
        </w:rPr>
        <w:t xml:space="preserve"> and the corresponding numbers of cases in each timestep in that simulation, </w:t>
      </w:r>
      <w:r>
        <w:rPr/>
      </w:r>
      <m:oMath xmlns:m="http://schemas.openxmlformats.org/officeDocument/2006/math">
        <m:sSubSup>
          <m:e>
            <m:r>
              <w:rPr>
                <w:rFonts w:ascii="Cambria Math" w:hAnsi="Cambria Math"/>
              </w:rPr>
              <m:t xml:space="preserve">{</m:t>
            </m:r>
            <m:sSubSup>
              <m:e>
                <m:r>
                  <w:rPr>
                    <w:rFonts w:ascii="Cambria Math" w:hAnsi="Cambria Math"/>
                  </w:rPr>
                  <m:t xml:space="preserve">I</m:t>
                </m:r>
              </m:e>
              <m:sub>
                <m:r>
                  <w:rPr>
                    <w:rFonts w:ascii="Cambria Math" w:hAnsi="Cambria Math"/>
                  </w:rPr>
                  <m:t xml:space="preserve">i</m:t>
                </m:r>
              </m:sub>
              <m:sup>
                <m:d>
                  <m:dPr>
                    <m:begChr m:val="("/>
                    <m:endChr m:val=")"/>
                  </m:dPr>
                  <m:e>
                    <m:r>
                      <w:rPr>
                        <w:rFonts w:ascii="Cambria Math" w:hAnsi="Cambria Math"/>
                      </w:rPr>
                      <m:t xml:space="preserve">P</m:t>
                    </m:r>
                  </m:e>
                </m:d>
              </m:sup>
            </m:sSubSup>
            <m:r>
              <w:rPr>
                <w:rFonts w:ascii="Cambria Math" w:hAnsi="Cambria Math"/>
              </w:rPr>
              <m:t xml:space="preserve">}</m:t>
            </m:r>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2</m:t>
            </m:r>
            <m:r>
              <w:rPr>
                <w:rFonts w:ascii="Cambria Math" w:hAnsi="Cambria Math"/>
              </w:rPr>
              <m:t xml:space="preserve">P</m:t>
            </m:r>
          </m:sup>
        </m:sSubSup>
      </m:oMath>
      <w:r>
        <w:rPr>
          <w:rFonts w:eastAsia="Times New Roman" w:cs="Times New Roman" w:ascii="Times New Roman" w:hAnsi="Times New Roman"/>
          <w:sz w:val="24"/>
          <w:szCs w:val="24"/>
        </w:rPr>
        <w:t xml:space="preserve">. The values of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eastAsia="Times New Roman" w:cs="Times New Roman" w:ascii="Times New Roman" w:hAnsi="Times New Roman"/>
          <w:bCs/>
          <w:sz w:val="24"/>
          <w:szCs w:val="24"/>
        </w:rPr>
        <w:t xml:space="preserve"> from the matching simulations can be combined to construct the posterior distribution for </w:t>
      </w:r>
      <w:r>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eastAsia="Times New Roman" w:cs="Times New Roman" w:ascii="Times New Roman" w:hAnsi="Times New Roman"/>
          <w:bCs/>
          <w:sz w:val="24"/>
          <w:szCs w:val="24"/>
        </w:rPr>
        <w:t>.</w:t>
      </w:r>
    </w:p>
    <w:p>
      <w:pPr>
        <w:pStyle w:val="Normal"/>
        <w:spacing w:lineRule="auto" w:line="480"/>
        <w:rPr>
          <w:rFonts w:ascii="Times New Roman" w:hAnsi="Times New Roman" w:eastAsia="Times New Roman" w:cs="Times New Roman"/>
          <w:sz w:val="24"/>
          <w:szCs w:val="24"/>
        </w:rPr>
      </w:pPr>
      <w:r>
        <w:rPr>
          <w:rFonts w:eastAsia="Times New Roman" w:cs="Times New Roman" w:ascii="Times New Roman" w:hAnsi="Times New Roman"/>
          <w:bCs/>
          <w:sz w:val="24"/>
          <w:szCs w:val="24"/>
        </w:rPr>
        <w:t xml:space="preserve">We then estimate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4"/>
          <w:szCs w:val="24"/>
        </w:rPr>
        <w:t xml:space="preserve"> for each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oMath>
      <w:r>
        <w:rPr>
          <w:rFonts w:eastAsia="Times New Roman" w:cs="Times New Roman" w:ascii="Times New Roman" w:hAnsi="Times New Roman"/>
          <w:bCs/>
          <w:sz w:val="24"/>
          <w:szCs w:val="24"/>
        </w:rPr>
        <w:t xml:space="preserve"> in turn. To do this, we again run simulations of the modified renewal equation model, but starting from the beginning of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sz w:val="24"/>
          <w:szCs w:val="24"/>
        </w:rPr>
        <w:t xml:space="preserve"> (this corresponds to timestep </w:t>
      </w: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bCs/>
          <w:sz w:val="24"/>
          <w:szCs w:val="24"/>
        </w:rPr>
        <w:t xml:space="preserve"> in the modified renewal equation model). Each simulation is run until the end of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sz w:val="24"/>
          <w:szCs w:val="24"/>
        </w:rPr>
        <w:t xml:space="preserve"> (i.e. up to and including timestep </w:t>
      </w:r>
      <w:r>
        <w:rPr/>
      </w:r>
      <m:oMath xmlns:m="http://schemas.openxmlformats.org/officeDocument/2006/math">
        <m:r>
          <w:rPr>
            <w:rFonts w:ascii="Cambria Math" w:hAnsi="Cambria Math"/>
          </w:rPr>
          <m:t xml:space="preserve">Pt</m:t>
        </m:r>
      </m:oMath>
      <w:r>
        <w:rPr>
          <w:rFonts w:eastAsia="Times New Roman" w:cs="Times New Roman" w:ascii="Times New Roman" w:hAnsi="Times New Roman"/>
          <w:sz w:val="24"/>
          <w:szCs w:val="24"/>
        </w:rPr>
        <w:t xml:space="preserve">). In each simulation, we: </w:t>
      </w:r>
      <w:r>
        <w:rPr>
          <w:rFonts w:eastAsia="Times New Roman" w:cs="Times New Roman" w:ascii="Times New Roman" w:hAnsi="Times New Roman"/>
          <w:bCs/>
          <w:sz w:val="24"/>
          <w:szCs w:val="24"/>
        </w:rPr>
        <w:t xml:space="preserve">i) sample the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4"/>
          <w:szCs w:val="24"/>
        </w:rPr>
        <w:t xml:space="preserve"> from the prior; ii) choose past incidence </w:t>
      </w:r>
      <w:commentRangeStart w:id="9"/>
      <w:r>
        <w:rPr>
          <w:rFonts w:eastAsia="Times New Roman" w:cs="Times New Roman" w:ascii="Times New Roman" w:hAnsi="Times New Roman"/>
          <w:bCs/>
          <w:sz w:val="24"/>
          <w:szCs w:val="24"/>
        </w:rPr>
        <w:t>data</w:t>
      </w:r>
      <w:ins w:id="18" w:author="Unknown Author" w:date="2023-08-19T23:07:26Z">
        <w:r>
          <w:rPr>
            <w:rFonts w:eastAsia="Times New Roman" w:cs="Times New Roman" w:ascii="Times New Roman" w:hAnsi="Times New Roman"/>
            <w:bCs/>
            <w:sz w:val="24"/>
            <w:szCs w:val="24"/>
          </w:rPr>
        </w:r>
      </w:ins>
      <w:commentRangeEnd w:id="9"/>
      <w:r>
        <w:commentReference w:id="9"/>
      </w:r>
      <w:r>
        <w:rPr>
          <w:rFonts w:eastAsia="Times New Roman" w:cs="Times New Roman" w:ascii="Times New Roman" w:hAnsi="Times New Roman"/>
          <w:bCs/>
          <w:sz w:val="24"/>
          <w:szCs w:val="24"/>
        </w:rPr>
        <w:t xml:space="preserve"> uniformly at random out of the matching sets stored when estimating </w:t>
      </w:r>
      <w:r>
        <w:rPr/>
      </w:r>
      <m:oMath xmlns:m="http://schemas.openxmlformats.org/officeDocument/2006/math">
        <m:sSub>
          <m:e>
            <m:r>
              <w:rPr>
                <w:rFonts w:ascii="Cambria Math" w:hAnsi="Cambria Math"/>
              </w:rPr>
              <m:t xml:space="preserve">R</m:t>
            </m:r>
          </m:e>
          <m:sub>
            <m:r>
              <w:rPr>
                <w:rFonts w:ascii="Cambria Math" w:hAnsi="Cambria Math"/>
              </w:rPr>
              <m:t xml:space="preserve">t</m:t>
            </m:r>
            <m:r>
              <w:rPr>
                <w:rFonts w:ascii="Cambria Math" w:hAnsi="Cambria Math"/>
              </w:rPr>
              <m:t xml:space="preserve">−</m:t>
            </m:r>
            <m:r>
              <w:rPr>
                <w:rFonts w:ascii="Cambria Math" w:hAnsi="Cambria Math"/>
              </w:rPr>
              <m:t xml:space="preserve">1</m:t>
            </m:r>
          </m:sub>
        </m:sSub>
      </m:oMath>
      <w:r>
        <w:rPr>
          <w:rFonts w:eastAsia="Times New Roman" w:cs="Times New Roman" w:ascii="Times New Roman" w:hAnsi="Times New Roman"/>
          <w:sz w:val="24"/>
          <w:szCs w:val="24"/>
        </w:rPr>
        <w:t xml:space="preserve">. New simulations are generated until </w:t>
      </w:r>
      <w:r>
        <w:rPr/>
      </w:r>
      <m:oMath xmlns:m="http://schemas.openxmlformats.org/officeDocument/2006/math">
        <m:r>
          <w:rPr>
            <w:rFonts w:ascii="Cambria Math" w:hAnsi="Cambria Math"/>
          </w:rPr>
          <m:t xml:space="preserve">M</m:t>
        </m:r>
      </m:oMath>
      <w:r>
        <w:rPr>
          <w:rFonts w:eastAsia="Times New Roman" w:cs="Times New Roman" w:ascii="Times New Roman" w:hAnsi="Times New Roman"/>
          <w:sz w:val="24"/>
          <w:szCs w:val="24"/>
        </w:rPr>
        <w:t xml:space="preserve"> simulations that match the number of cases in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sz w:val="24"/>
          <w:szCs w:val="24"/>
        </w:rPr>
        <w:t xml:space="preserve"> of the dataset have been obtained. For each matching simulation, we store both the sampled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4"/>
          <w:szCs w:val="24"/>
        </w:rPr>
        <w:t xml:space="preserve"> and the corresponding numbers of cases in each timestep in that simulation (including the sampled past incidence data used in that simulation), </w:t>
      </w:r>
      <w:r>
        <w:rPr/>
      </w:r>
      <m:oMath xmlns:m="http://schemas.openxmlformats.org/officeDocument/2006/math">
        <m:sSubSup>
          <m:e>
            <m:r>
              <w:rPr>
                <w:rFonts w:ascii="Cambria Math" w:hAnsi="Cambria Math"/>
              </w:rPr>
              <m:t xml:space="preserve">{</m:t>
            </m:r>
            <m:sSubSup>
              <m:e>
                <m:r>
                  <w:rPr>
                    <w:rFonts w:ascii="Cambria Math" w:hAnsi="Cambria Math"/>
                  </w:rPr>
                  <m:t xml:space="preserve">I</m:t>
                </m:r>
              </m:e>
              <m:sub>
                <m:r>
                  <w:rPr>
                    <w:rFonts w:ascii="Cambria Math" w:hAnsi="Cambria Math"/>
                  </w:rPr>
                  <m:t xml:space="preserve">i</m:t>
                </m:r>
              </m:sub>
              <m:sup>
                <m:d>
                  <m:dPr>
                    <m:begChr m:val="("/>
                    <m:endChr m:val=")"/>
                  </m:dPr>
                  <m:e>
                    <m:r>
                      <w:rPr>
                        <w:rFonts w:ascii="Cambria Math" w:hAnsi="Cambria Math"/>
                      </w:rPr>
                      <m:t xml:space="preserve">P</m:t>
                    </m:r>
                  </m:e>
                </m:d>
              </m:sup>
            </m:sSubSup>
            <m:r>
              <w:rPr>
                <w:rFonts w:ascii="Cambria Math" w:hAnsi="Cambria Math"/>
              </w:rPr>
              <m:t xml:space="preserve">}</m:t>
            </m:r>
          </m:e>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Pt</m:t>
            </m:r>
          </m:sup>
        </m:sSubSup>
      </m:oMath>
      <w:r>
        <w:rPr>
          <w:rFonts w:eastAsia="Times New Roman" w:cs="Times New Roman" w:ascii="Times New Roman" w:hAnsi="Times New Roman"/>
          <w:sz w:val="24"/>
          <w:szCs w:val="24"/>
        </w:rPr>
        <w:t xml:space="preserve">. The values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4"/>
          <w:szCs w:val="24"/>
        </w:rPr>
        <w:t xml:space="preserve"> from the matching simulations can be combined to construct the posterior distribution for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4"/>
          <w:szCs w:val="24"/>
        </w:rPr>
        <w:t>.</w:t>
      </w:r>
    </w:p>
    <w:p>
      <w:pPr>
        <w:pStyle w:val="Normal"/>
        <w:spacing w:lineRule="auto" w:line="480"/>
        <w:rPr>
          <w:rFonts w:ascii="Times New Roman" w:hAnsi="Times New Roman" w:cs="Times New Roman"/>
          <w:sz w:val="24"/>
          <w:szCs w:val="24"/>
        </w:rPr>
      </w:pPr>
      <w:r>
        <w:rPr>
          <w:rFonts w:eastAsia="Times New Roman" w:cs="Times New Roman" w:ascii="Times New Roman" w:hAnsi="Times New Roman"/>
          <w:bCs/>
          <w:sz w:val="24"/>
          <w:szCs w:val="24"/>
        </w:rPr>
        <w:t xml:space="preserve">In all of our analyses, we required simulations that match the disease incidence time series data in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sz w:val="24"/>
          <w:szCs w:val="24"/>
        </w:rPr>
        <w:t xml:space="preserve"> to have exactly the correct number of cases in that week. For improved computational efficiency, this algorithm could be adapted so that the number of cases in week </w:t>
      </w:r>
      <w:r>
        <w:rPr/>
      </w:r>
      <m:oMath xmlns:m="http://schemas.openxmlformats.org/officeDocument/2006/math">
        <m:r>
          <w:rPr>
            <w:rFonts w:ascii="Cambria Math" w:hAnsi="Cambria Math"/>
          </w:rPr>
          <m:t xml:space="preserve">t</m:t>
        </m:r>
      </m:oMath>
      <w:r>
        <w:rPr>
          <w:rFonts w:eastAsia="Times New Roman" w:cs="Times New Roman" w:ascii="Times New Roman" w:hAnsi="Times New Roman"/>
          <w:bCs/>
          <w:sz w:val="24"/>
          <w:szCs w:val="24"/>
        </w:rPr>
        <w:t xml:space="preserve"> in matching simulations is within some tolerance level of the corresponding number of cases in the real-world data. However, we did not use that approach here as it is expected to lead to less accurate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4"/>
          <w:szCs w:val="24"/>
        </w:rPr>
        <w:t>, and we found that our computing code ran sufficiently quickly for results to be obtained without this adaptation.</w:t>
      </w:r>
    </w:p>
    <w:p>
      <w:pPr>
        <w:pStyle w:val="Normal"/>
        <w:rPr>
          <w:rFonts w:ascii="Times New Roman" w:hAnsi="Times New Roman" w:cs="Times New Roman"/>
          <w:b/>
          <w:b/>
          <w:bCs/>
          <w:sz w:val="24"/>
          <w:szCs w:val="24"/>
          <w:u w:val="single"/>
        </w:rPr>
      </w:pPr>
      <w:r>
        <w:rPr>
          <w:rFonts w:cs="Times New Roman" w:ascii="Times New Roman" w:hAnsi="Times New Roman"/>
          <w:b/>
          <w:bCs/>
          <w:sz w:val="24"/>
          <w:szCs w:val="24"/>
          <w:u w:val="single"/>
        </w:rPr>
      </w:r>
      <w:r>
        <w:br w:type="page"/>
      </w:r>
    </w:p>
    <w:p>
      <w:pPr>
        <w:pStyle w:val="Normal"/>
        <w:spacing w:lineRule="auto" w:line="480"/>
        <w:jc w:val="center"/>
        <w:rPr>
          <w:rFonts w:ascii="Times New Roman" w:hAnsi="Times New Roman" w:cs="Times New Roman"/>
          <w:b/>
          <w:b/>
          <w:bCs/>
          <w:sz w:val="24"/>
          <w:szCs w:val="24"/>
          <w:u w:val="single"/>
        </w:rPr>
      </w:pPr>
      <w:r>
        <w:rPr>
          <w:rFonts w:cs="Times New Roman" w:ascii="Times New Roman" w:hAnsi="Times New Roman"/>
          <w:b/>
          <w:bCs/>
          <w:sz w:val="24"/>
          <w:szCs w:val="24"/>
          <w:u w:val="single"/>
        </w:rPr>
        <w:t>Supplementary Figures</w:t>
      </w:r>
    </w:p>
    <w:p>
      <w:pPr>
        <w:pStyle w:val="Normal"/>
        <w:spacing w:lineRule="auto" w:line="480"/>
        <w:rPr>
          <w:rFonts w:ascii="Times New Roman" w:hAnsi="Times New Roman" w:eastAsia="Times New Roman" w:cs="Times New Roman"/>
          <w:b/>
          <w:b/>
          <w:sz w:val="20"/>
          <w:szCs w:val="20"/>
        </w:rPr>
      </w:pPr>
      <w:r>
        <w:rPr/>
        <w:drawing>
          <wp:inline distT="0" distB="0" distL="0" distR="0">
            <wp:extent cx="5962015" cy="42151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62015" cy="4215130"/>
                    </a:xfrm>
                    <a:prstGeom prst="rect">
                      <a:avLst/>
                    </a:prstGeom>
                  </pic:spPr>
                </pic:pic>
              </a:graphicData>
            </a:graphic>
          </wp:inline>
        </w:drawing>
      </w:r>
      <w:r>
        <w:rPr>
          <w:rFonts w:cs="Times New Roman" w:ascii="Times New Roman" w:hAnsi="Times New Roman"/>
          <w:sz w:val="24"/>
          <w:szCs w:val="24"/>
        </w:rPr>
        <w:br/>
      </w:r>
      <w:commentRangeStart w:id="10"/>
      <w:r>
        <w:rPr>
          <w:rFonts w:eastAsia="Times New Roman" w:cs="Times New Roman" w:ascii="Times New Roman" w:hAnsi="Times New Roman"/>
          <w:b/>
          <w:sz w:val="20"/>
          <w:szCs w:val="20"/>
        </w:rPr>
        <w:t xml:space="preserve">Fig S1. </w:t>
      </w:r>
      <w:r>
        <w:rPr>
          <w:rFonts w:eastAsia="Times New Roman" w:cs="Times New Roman" w:ascii="Times New Roman" w:hAnsi="Times New Roman"/>
          <w:b/>
          <w:sz w:val="20"/>
          <w:szCs w:val="20"/>
        </w:rPr>
      </w:r>
      <w:ins w:id="19" w:author="Unknown Author" w:date="2023-08-19T22:56:47Z">
        <w:commentRangeEnd w:id="10"/>
        <w:r>
          <w:commentReference w:id="10"/>
        </w:r>
        <w:r>
          <w:rPr>
            <w:rFonts w:eastAsia="Times New Roman" w:cs="Times New Roman" w:ascii="Times New Roman" w:hAnsi="Times New Roman"/>
            <w:b/>
            <w:sz w:val="20"/>
            <w:szCs w:val="20"/>
          </w:rPr>
          <w:commentReference w:id="11"/>
        </w:r>
      </w:ins>
      <w:commentRangeStart w:id="12"/>
      <w:r>
        <w:rPr>
          <w:rFonts w:eastAsia="Times New Roman" w:cs="Times New Roman" w:ascii="Times New Roman" w:hAnsi="Times New Roman"/>
          <w:b/>
          <w:sz w:val="20"/>
          <w:szCs w:val="20"/>
        </w:rPr>
        <w:t xml:space="preserve">Schematic </w:t>
      </w:r>
      <w:r>
        <w:rPr>
          <w:rFonts w:eastAsia="Times New Roman" w:cs="Times New Roman" w:ascii="Times New Roman" w:hAnsi="Times New Roman"/>
          <w:b/>
          <w:sz w:val="20"/>
          <w:szCs w:val="20"/>
        </w:rPr>
      </w:r>
      <w:commentRangeEnd w:id="12"/>
      <w:r>
        <w:commentReference w:id="12"/>
      </w:r>
      <w:r>
        <w:rPr>
          <w:rFonts w:eastAsia="Times New Roman" w:cs="Times New Roman" w:ascii="Times New Roman" w:hAnsi="Times New Roman"/>
          <w:b/>
          <w:sz w:val="20"/>
          <w:szCs w:val="20"/>
        </w:rPr>
        <w:t xml:space="preserve">illustrating the steps involved in the simulation-based method for inferring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
          <w:sz w:val="20"/>
          <w:szCs w:val="20"/>
        </w:rPr>
        <w:t>.</w:t>
      </w:r>
    </w:p>
    <w:p>
      <w:pPr>
        <w:pStyle w:val="Normal"/>
        <w:spacing w:lineRule="auto" w:line="480"/>
        <w:rPr>
          <w:rFonts w:ascii="Helvetica" w:hAnsi="Helvetica" w:cs="Helvetica"/>
          <w:color w:val="000000"/>
          <w:sz w:val="24"/>
          <w:szCs w:val="24"/>
        </w:rPr>
      </w:pPr>
      <w:r>
        <w:rPr>
          <w:rFonts w:cs="Helvetica" w:ascii="Helvetica" w:hAnsi="Helvetica"/>
          <w:color w:val="000000"/>
          <w:sz w:val="24"/>
          <w:szCs w:val="24"/>
        </w:rPr>
      </w:r>
    </w:p>
    <w:p>
      <w:pPr>
        <w:pStyle w:val="Normal"/>
        <w:spacing w:lineRule="auto" w:line="480"/>
        <w:jc w:val="center"/>
        <w:rPr>
          <w:rFonts w:ascii="Times New Roman" w:hAnsi="Times New Roman" w:eastAsia="Times New Roman" w:cs="Times New Roman"/>
          <w:bCs/>
          <w:sz w:val="20"/>
          <w:szCs w:val="20"/>
        </w:rPr>
      </w:pPr>
      <w:r>
        <w:rPr/>
        <w:drawing>
          <wp:inline distT="0" distB="0" distL="0" distR="0">
            <wp:extent cx="4771390" cy="469328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771390" cy="4693285"/>
                    </a:xfrm>
                    <a:prstGeom prst="rect">
                      <a:avLst/>
                    </a:prstGeom>
                  </pic:spPr>
                </pic:pic>
              </a:graphicData>
            </a:graphic>
          </wp:inline>
        </w:drawing>
      </w:r>
      <w:r>
        <w:rPr>
          <w:rFonts w:cs="Times New Roman" w:ascii="Times New Roman" w:hAnsi="Times New Roman"/>
          <w:sz w:val="24"/>
          <w:szCs w:val="24"/>
        </w:rPr>
        <w:br/>
      </w:r>
      <w:commentRangeStart w:id="13"/>
      <w:r>
        <w:rPr>
          <w:rFonts w:eastAsia="Times New Roman" w:cs="Times New Roman" w:ascii="Times New Roman" w:hAnsi="Times New Roman"/>
          <w:b/>
          <w:sz w:val="20"/>
          <w:szCs w:val="20"/>
        </w:rPr>
        <w:t>Fig S2</w:t>
      </w:r>
      <w:r>
        <w:rPr>
          <w:rFonts w:eastAsia="Times New Roman" w:cs="Times New Roman" w:ascii="Times New Roman" w:hAnsi="Times New Roman"/>
          <w:b/>
          <w:sz w:val="20"/>
          <w:szCs w:val="20"/>
        </w:rPr>
      </w:r>
      <w:commentRangeEnd w:id="13"/>
      <w:r>
        <w:commentReference w:id="13"/>
      </w:r>
      <w:r>
        <w:rPr>
          <w:rFonts w:eastAsia="Times New Roman" w:cs="Times New Roman" w:ascii="Times New Roman" w:hAnsi="Times New Roman"/>
          <w:b/>
          <w:sz w:val="20"/>
          <w:szCs w:val="20"/>
        </w:rPr>
        <w:t xml:space="preserve">. Dependence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
          <w:sz w:val="20"/>
          <w:szCs w:val="20"/>
        </w:rPr>
        <w:t xml:space="preserve"> estimates using the simulation-based method on the value of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
          <w:sz w:val="20"/>
          <w:szCs w:val="20"/>
        </w:rPr>
        <w:t xml:space="preserve"> used, for the simulated disease incidence time series dataset. </w:t>
      </w:r>
      <w:r>
        <w:rPr>
          <w:rFonts w:eastAsia="Times New Roman" w:cs="Times New Roman" w:ascii="Times New Roman" w:hAnsi="Times New Roman"/>
          <w:bCs/>
          <w:sz w:val="20"/>
          <w:szCs w:val="20"/>
        </w:rPr>
        <w:t xml:space="preserve">A. Estimates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xml:space="preserve"> obtained when the Cori method (blue) and the novel simulation-based approach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1</m:t>
        </m:r>
      </m:oMath>
      <w:r>
        <w:rPr>
          <w:rFonts w:eastAsia="Times New Roman" w:cs="Times New Roman" w:ascii="Times New Roman" w:hAnsi="Times New Roman"/>
          <w:bCs/>
          <w:sz w:val="20"/>
          <w:szCs w:val="20"/>
        </w:rPr>
        <w:t xml:space="preserve"> (red) are applied to the simulated disease incidence time series dataset (Fig 2A). B. Analogous to panel A, but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3</m:t>
        </m:r>
      </m:oMath>
      <w:r>
        <w:rPr>
          <w:rFonts w:eastAsia="Times New Roman" w:cs="Times New Roman" w:ascii="Times New Roman" w:hAnsi="Times New Roman"/>
          <w:bCs/>
          <w:sz w:val="20"/>
          <w:szCs w:val="20"/>
        </w:rPr>
        <w:t xml:space="preserve"> in the simulation-based approach. C. Analogous to panel A, but with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5</m:t>
        </m:r>
      </m:oMath>
      <w:r>
        <w:rPr>
          <w:rFonts w:eastAsia="Times New Roman" w:cs="Times New Roman" w:ascii="Times New Roman" w:hAnsi="Times New Roman"/>
          <w:bCs/>
          <w:sz w:val="20"/>
          <w:szCs w:val="20"/>
        </w:rPr>
        <w:t xml:space="preserve"> in the simulation-based approach. D. The average weekly error in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xml:space="preserve"> estimates obtained using the simulation-based method with different values of </w:t>
      </w:r>
      <w:r>
        <w:rPr/>
      </w:r>
      <m:oMath xmlns:m="http://schemas.openxmlformats.org/officeDocument/2006/math">
        <m:r>
          <w:rPr>
            <w:rFonts w:ascii="Cambria Math" w:hAnsi="Cambria Math"/>
          </w:rPr>
          <m:t xml:space="preserve">P</m:t>
        </m:r>
      </m:oMath>
      <w:r>
        <w:rPr>
          <w:rFonts w:eastAsia="Times New Roman" w:cs="Times New Roman" w:ascii="Times New Roman" w:hAnsi="Times New Roman"/>
          <w:bCs/>
          <w:i/>
          <w:iCs/>
          <w:sz w:val="20"/>
          <w:szCs w:val="20"/>
        </w:rPr>
        <w:t xml:space="preserve">, </w:t>
      </w:r>
      <w:r>
        <w:rPr>
          <w:rFonts w:eastAsia="Times New Roman" w:cs="Times New Roman" w:ascii="Times New Roman" w:hAnsi="Times New Roman"/>
          <w:bCs/>
          <w:sz w:val="20"/>
          <w:szCs w:val="20"/>
        </w:rPr>
        <w:t xml:space="preserve">compared to the true underlying value of </w:t>
      </w:r>
      <w:r>
        <w:rPr/>
      </w:r>
      <m:oMath xmlns:m="http://schemas.openxmlformats.org/officeDocument/2006/math">
        <m:sSub>
          <m:e>
            <m:r>
              <w:rPr>
                <w:rFonts w:ascii="Cambria Math" w:hAnsi="Cambria Math"/>
              </w:rPr>
              <m:t xml:space="preserve">R</m:t>
            </m:r>
          </m:e>
          <m:sub>
            <m:r>
              <w:rPr>
                <w:rFonts w:ascii="Cambria Math" w:hAnsi="Cambria Math"/>
              </w:rPr>
              <m:t xml:space="preserve">t</m:t>
            </m:r>
          </m:sub>
        </m:sSub>
      </m:oMath>
      <w:r>
        <w:rPr>
          <w:rFonts w:eastAsia="Times New Roman" w:cs="Times New Roman" w:ascii="Times New Roman" w:hAnsi="Times New Roman"/>
          <w:bCs/>
          <w:sz w:val="20"/>
          <w:szCs w:val="20"/>
        </w:rPr>
        <w:t xml:space="preserve">. Red bars are for the simulated dataset shown in Fig 2A of the main text. Blue bars are the mean weekly error in each of 100 simulated datasets that were generated in an identical fashion to the simulated dataset in Fig 2A of the main text. Error bars show the </w:t>
      </w:r>
      <w:commentRangeStart w:id="14"/>
      <w:r>
        <w:rPr>
          <w:rFonts w:eastAsia="Times New Roman" w:cs="Times New Roman" w:ascii="Times New Roman" w:hAnsi="Times New Roman"/>
          <w:bCs/>
          <w:sz w:val="20"/>
          <w:szCs w:val="20"/>
        </w:rPr>
        <w:t>90%</w:t>
      </w:r>
      <w:r>
        <w:rPr>
          <w:rFonts w:eastAsia="Times New Roman" w:cs="Times New Roman" w:ascii="Times New Roman" w:hAnsi="Times New Roman"/>
          <w:bCs/>
          <w:sz w:val="20"/>
          <w:szCs w:val="20"/>
        </w:rPr>
      </w:r>
      <w:ins w:id="20" w:author="Unknown Author" w:date="2023-08-19T23:10:32Z">
        <w:commentRangeEnd w:id="14"/>
        <w:r>
          <w:commentReference w:id="14"/>
        </w:r>
        <w:r>
          <w:rPr>
            <w:rFonts w:eastAsia="Times New Roman" w:cs="Times New Roman" w:ascii="Times New Roman" w:hAnsi="Times New Roman"/>
            <w:bCs/>
            <w:sz w:val="20"/>
            <w:szCs w:val="20"/>
          </w:rPr>
          <w:commentReference w:id="15"/>
        </w:r>
      </w:ins>
      <w:r>
        <w:rPr>
          <w:rFonts w:eastAsia="Times New Roman" w:cs="Times New Roman" w:ascii="Times New Roman" w:hAnsi="Times New Roman"/>
          <w:bCs/>
          <w:sz w:val="20"/>
          <w:szCs w:val="20"/>
        </w:rPr>
        <w:t xml:space="preserve"> credible interval across the 100 simulations.</w:t>
      </w:r>
    </w:p>
    <w:p>
      <w:pPr>
        <w:pStyle w:val="Normal"/>
        <w:spacing w:lineRule="auto" w:line="480"/>
        <w:rPr>
          <w:rFonts w:ascii="Times New Roman" w:hAnsi="Times New Roman" w:eastAsia="Times New Roman" w:cs="Times New Roman"/>
          <w:b/>
          <w:b/>
          <w:bCs/>
          <w:sz w:val="20"/>
          <w:szCs w:val="20"/>
          <w:u w:val="single"/>
        </w:rPr>
      </w:pPr>
      <w:r>
        <w:rPr>
          <w:rFonts w:eastAsia="Times New Roman" w:cs="Times New Roman" w:ascii="Times New Roman" w:hAnsi="Times New Roman"/>
          <w:b/>
          <w:bCs/>
          <w:sz w:val="20"/>
          <w:szCs w:val="20"/>
          <w:u w:val="single"/>
        </w:rPr>
      </w:r>
    </w:p>
    <w:p>
      <w:pPr>
        <w:pStyle w:val="Normal"/>
        <w:spacing w:lineRule="auto" w:line="480"/>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spacing w:lineRule="auto" w:line="480"/>
        <w:rPr>
          <w:rFonts w:ascii="Times New Roman" w:hAnsi="Times New Roman" w:cs="Times New Roman"/>
          <w:b/>
          <w:b/>
          <w:bCs/>
          <w:sz w:val="24"/>
          <w:szCs w:val="24"/>
          <w:u w:val="single"/>
        </w:rPr>
      </w:pPr>
      <w:r>
        <w:rPr>
          <w:rFonts w:cs="Times New Roman" w:ascii="Times New Roman" w:hAnsi="Times New Roman"/>
          <w:b/>
          <w:bCs/>
          <w:sz w:val="24"/>
          <w:szCs w:val="24"/>
          <w:u w:val="single"/>
        </w:rPr>
      </w:r>
    </w:p>
    <w:p>
      <w:pPr>
        <w:pStyle w:val="Normal"/>
        <w:spacing w:lineRule="auto" w:line="480"/>
        <w:rPr>
          <w:rFonts w:ascii="Times New Roman" w:hAnsi="Times New Roman" w:cs="Times New Roman"/>
          <w:b/>
          <w:b/>
          <w:bCs/>
          <w:sz w:val="24"/>
          <w:szCs w:val="24"/>
          <w:u w:val="single"/>
        </w:rPr>
      </w:pPr>
      <w:r>
        <w:rPr>
          <w:rFonts w:cs="Times New Roman" w:ascii="Times New Roman" w:hAnsi="Times New Roman"/>
          <w:b/>
          <w:bCs/>
          <w:sz w:val="24"/>
          <w:szCs w:val="24"/>
          <w:u w:val="single"/>
        </w:rPr>
        <w:t>References</w:t>
      </w:r>
    </w:p>
    <w:p>
      <w:pPr>
        <w:pStyle w:val="Bibliography"/>
        <w:rPr>
          <w:rFonts w:ascii="Times New Roman" w:hAnsi="Times New Roman" w:cs="Times New Roman"/>
          <w:sz w:val="24"/>
        </w:rPr>
      </w:pPr>
      <w:r>
        <w:fldChar w:fldCharType="begin"/>
      </w:r>
      <w:r>
        <w:rPr/>
        <w:instrText>ADDIN ZOTERO_BIBL {"uncited":[],"omitted":[],"custom":[]} CSL_BIBLIOGRAPHY</w:instrText>
      </w:r>
      <w:r>
        <w:rPr/>
      </w:r>
      <w:r>
        <w:rPr/>
        <w:fldChar w:fldCharType="separate"/>
      </w:r>
      <w:r>
        <w:rPr/>
      </w:r>
      <w:r>
        <w:rPr>
          <w:rFonts w:cs="Times New Roman" w:ascii="Times New Roman" w:hAnsi="Times New Roman"/>
          <w:sz w:val="24"/>
        </w:rPr>
        <w:t xml:space="preserve">1. </w:t>
        <w:tab/>
        <w:t xml:space="preserve">Cori A, Ferguson NM, Fraser C, Cauchemez S. A new framework and software to estimate time-varying reproduction numbers during epidemics. Am J Epidemiol. 2013;178: 1505–12. </w:t>
      </w:r>
    </w:p>
    <w:p>
      <w:pPr>
        <w:pStyle w:val="Bibliography"/>
        <w:rPr>
          <w:rFonts w:ascii="Times New Roman" w:hAnsi="Times New Roman" w:cs="Times New Roman"/>
          <w:sz w:val="24"/>
        </w:rPr>
      </w:pPr>
      <w:r>
        <w:rPr>
          <w:rFonts w:cs="Times New Roman" w:ascii="Times New Roman" w:hAnsi="Times New Roman"/>
          <w:sz w:val="24"/>
        </w:rPr>
        <w:t xml:space="preserve">2. </w:t>
        <w:tab/>
        <w:t xml:space="preserve">Minter A, Retkute R. Approximate Bayesian Computation for infectious disease modelling. Epidemics. 2019;29: 100368. </w:t>
      </w:r>
    </w:p>
    <w:p>
      <w:pPr>
        <w:pStyle w:val="Normal"/>
        <w:spacing w:lineRule="auto" w:line="480" w:before="0" w:after="160"/>
        <w:rPr>
          <w:rFonts w:ascii="Times New Roman" w:hAnsi="Times New Roman" w:cs="Times New Roman"/>
          <w:sz w:val="24"/>
          <w:szCs w:val="24"/>
        </w:rPr>
      </w:pPr>
      <w:r>
        <w:rPr/>
      </w:r>
      <w:r>
        <w:rPr/>
        <w:fldChar w:fldCharType="end"/>
      </w:r>
    </w:p>
    <w:sectPr>
      <w:footerReference w:type="default" r:id="rId4"/>
      <w:type w:val="nextPage"/>
      <w:pgSz w:w="11906" w:h="16838"/>
      <w:pgMar w:left="1440" w:right="1440" w:header="0" w:top="1440" w:footer="708" w:bottom="1440" w:gutter="0"/>
      <w:lnNumType w:countBy="1" w:restart="continuous" w:distance="283"/>
      <w:pgNumType w:fmt="decimal"/>
      <w:formProt w:val="false"/>
      <w:textDirection w:val="lrTb"/>
      <w:docGrid w:type="default" w:linePitch="36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William Hart" w:date="2023-08-08T18:09:00Z" w:initials="WH">
    <w:p>
      <w:r>
        <w:rPr>
          <w:rFonts w:ascii="Liberation Serif" w:hAnsi="Liberation Serif" w:eastAsia="DejaVu Sans" w:cs="DejaVu Sans"/>
          <w:sz w:val="24"/>
          <w:szCs w:val="24"/>
          <w:lang w:val="en-US" w:eastAsia="en-US" w:bidi="en-US"/>
        </w:rPr>
        <w:t>I deleted the first sentence as technically you don’t need to discretise the continuous serial interval distribution (for either method) if you start with a discrete distribution of the appropriate resolution - please check there is still enough info here though</w:t>
      </w:r>
    </w:p>
  </w:comment>
  <w:comment w:id="1" w:author="Unknown Author" w:date="2023-08-19T22:55:52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en-US" w:val="en-GB"/>
        </w:rPr>
        <w:t>Reply to William Hart (08/08/2023, 18:09): "..."</w:t>
      </w:r>
    </w:p>
    <w:p>
      <w:r>
        <w:rPr>
          <w:rFonts w:ascii="Liberation Serif" w:hAnsi="Liberation Serif" w:eastAsia="DejaVu Sans" w:cs="DejaVu Sans"/>
          <w:sz w:val="20"/>
          <w:szCs w:val="24"/>
          <w:lang w:val="en-GB" w:eastAsia="en-US" w:bidi="ar-SA"/>
        </w:rPr>
        <w:t>Yeh, I think I agree with Will</w:t>
      </w:r>
    </w:p>
  </w:comment>
  <w:comment w:id="2" w:author="William Hart" w:date="2023-08-08T18:13:00Z" w:initials="WH">
    <w:p>
      <w:r>
        <w:rPr>
          <w:rFonts w:ascii="Liberation Serif" w:hAnsi="Liberation Serif" w:eastAsia="DejaVu Sans" w:cs="DejaVu Sans"/>
          <w:sz w:val="24"/>
          <w:szCs w:val="24"/>
          <w:lang w:val="en-US" w:eastAsia="en-US" w:bidi="en-US"/>
        </w:rPr>
        <w:t>Is it necessary to add that units of days rather than weeks were considered in [1]?</w:t>
      </w:r>
    </w:p>
  </w:comment>
  <w:comment w:id="3" w:author="William Hart" w:date="2023-08-08T18:37:00Z" w:initials="WH">
    <w:p>
      <w:r>
        <w:rPr>
          <w:rFonts w:ascii="Liberation Serif" w:hAnsi="Liberation Serif" w:eastAsia="DejaVu Sans" w:cs="DejaVu Sans"/>
          <w:sz w:val="24"/>
          <w:szCs w:val="24"/>
          <w:lang w:val="en-US" w:eastAsia="en-US" w:bidi="en-US"/>
        </w:rPr>
        <w:t>Is there any way to explain the logic of this step? Very possible I’m being stupid, but not immediately obvious to me that this is what you need to do</w:t>
      </w:r>
    </w:p>
  </w:comment>
  <w:comment w:id="4" w:author="William Hart" w:date="2023-08-08T13:08:00Z" w:initials="WH">
    <w:p>
      <w:r>
        <w:rPr>
          <w:rFonts w:ascii="Liberation Serif" w:hAnsi="Liberation Serif" w:eastAsia="DejaVu Sans" w:cs="DejaVu Sans"/>
          <w:sz w:val="24"/>
          <w:szCs w:val="24"/>
          <w:lang w:val="en-US" w:eastAsia="en-US" w:bidi="en-US"/>
        </w:rPr>
        <w:t>Cases?</w:t>
      </w:r>
    </w:p>
  </w:comment>
  <w:comment w:id="5" w:author="Unknown Author" w:date="2023-08-19T23:00:12Z" w:initials="">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vertAlign w:val="baseline"/>
          <w:em w:val="none"/>
          <w:lang w:val="en-GB" w:eastAsia="en-US" w:bidi="ar-SA"/>
        </w:rPr>
        <w:t>“Absorbed into” instead</w:t>
      </w:r>
    </w:p>
  </w:comment>
  <w:comment w:id="6" w:author="Unknown Author" w:date="2023-08-19T23:01:14Z" w:initials="">
    <w:p>
      <w:r/>
    </w:p>
  </w:comment>
  <w:comment w:id="7" w:author="Unknown Author" w:date="2023-08-19T23:02:36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Positive integer value of P</w:t>
      </w:r>
    </w:p>
  </w:comment>
  <w:comment w:id="8" w:author="Unknown Author" w:date="2023-08-19T23:03:5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Time-homogenous prior to emphasise that the prior does not change? As this is the first time we mention it</w:t>
      </w:r>
    </w:p>
  </w:comment>
  <w:comment w:id="9" w:author="Unknown Author" w:date="2023-08-19T23:07:26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2"/>
          <w:u w:val="none"/>
          <w:vertAlign w:val="baseline"/>
          <w:em w:val="none"/>
          <w:lang w:bidi="ar-SA" w:eastAsia="en-US" w:val="en-GB"/>
        </w:rPr>
        <w:t>Simulations? As technically not data?</w:t>
      </w:r>
    </w:p>
  </w:comment>
  <w:comment w:id="10" w:author="Thompson, Robin" w:date="2023-08-07T17:35:00Z" w:initials="RT">
    <w:p>
      <w:r>
        <w:rPr>
          <w:rFonts w:ascii="Liberation Serif" w:hAnsi="Liberation Serif" w:eastAsia="DejaVu Sans" w:cs="DejaVu Sans"/>
          <w:color w:val="000000"/>
          <w:sz w:val="20"/>
          <w:szCs w:val="20"/>
          <w:lang w:val="en-US" w:eastAsia="en-US" w:bidi="en-US"/>
        </w:rPr>
        <w:t>Zak - in step 2, please do not hyphenate “tilmestep”</w:t>
      </w:r>
    </w:p>
  </w:comment>
  <w:comment w:id="11" w:author="Unknown Author" w:date="2023-08-19T22:56:47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en-US" w:val="en-GB"/>
        </w:rPr>
        <w:t>Reply to Thompson, Robin (07/08/2023, 17:35): "..."</w:t>
      </w:r>
    </w:p>
    <w:p>
      <w:r>
        <w:rPr>
          <w:rFonts w:ascii="Liberation Serif" w:hAnsi="Liberation Serif" w:eastAsia="DejaVu Sans" w:cs="DejaVu Sans"/>
          <w:sz w:val="20"/>
          <w:szCs w:val="24"/>
          <w:lang w:val="en-GB" w:eastAsia="en-US" w:bidi="ar-SA"/>
        </w:rPr>
        <w:t>TO DO</w:t>
      </w:r>
    </w:p>
  </w:comment>
  <w:comment w:id="12" w:author="William Hart" w:date="2023-08-08T18:47:00Z" w:initials="WH">
    <w:p>
      <w:r>
        <w:rPr>
          <w:rFonts w:ascii="Liberation Serif" w:hAnsi="Liberation Serif" w:eastAsia="DejaVu Sans" w:cs="DejaVu Sans"/>
          <w:sz w:val="24"/>
          <w:szCs w:val="24"/>
          <w:lang w:val="en-US" w:eastAsia="en-US" w:bidi="en-US"/>
        </w:rPr>
        <w:t>Should there be a red arrow between the curves under 4 and 5 (since the posterior for R_2 contributes to 5)?</w:t>
      </w:r>
    </w:p>
  </w:comment>
  <w:comment w:id="13" w:author="Thompson, Robin" w:date="2023-08-07T17:38:00Z" w:initials="RT">
    <w:p>
      <w:r>
        <w:rPr>
          <w:rFonts w:ascii="Liberation Serif" w:hAnsi="Liberation Serif" w:eastAsia="DejaVu Sans" w:cs="DejaVu Sans"/>
          <w:sz w:val="20"/>
          <w:szCs w:val="20"/>
          <w:lang w:val="en-US" w:eastAsia="en-US" w:bidi="en-US"/>
        </w:rPr>
        <w:t>Zak - As in the main text figures, please include tick marks for every week in panels A-C. In panel D, please change the x-axis label to “Number of partitions (P)” where P is in italic (to keep similar formatting to elsewhere).</w:t>
      </w:r>
    </w:p>
  </w:comment>
  <w:comment w:id="14" w:author="Thompson, Robin" w:date="2023-08-07T17:38:00Z" w:initials="RT">
    <w:p>
      <w:r>
        <w:rPr>
          <w:rFonts w:ascii="Liberation Serif" w:hAnsi="Liberation Serif" w:eastAsia="DejaVu Sans" w:cs="DejaVu Sans"/>
          <w:color w:val="000000"/>
          <w:sz w:val="20"/>
          <w:szCs w:val="20"/>
          <w:lang w:val="en-US" w:eastAsia="en-US" w:bidi="en-US"/>
        </w:rPr>
        <w:t xml:space="preserve">@Zak please double check that this is a 90% CrI, not 95%. </w:t>
      </w:r>
    </w:p>
  </w:comment>
  <w:comment w:id="15" w:author="Unknown Author" w:date="2023-08-19T23:10:32Z" w:initials="">
    <w:p>
      <w:r>
        <w:rPr>
          <w:rFonts w:eastAsia="Calibri" w:cstheme="minorBidi" w:eastAsiaTheme="minorHAnsi" w:cs="" w:ascii="Calibri" w:hAnsi="Calibri"/>
          <w:b w:val="false"/>
          <w:bCs w:val="false"/>
          <w:i/>
          <w:iCs w:val="false"/>
          <w:caps w:val="false"/>
          <w:smallCaps w:val="false"/>
          <w:strike w:val="false"/>
          <w:dstrike w:val="false"/>
          <w:outline w:val="false"/>
          <w:shadow w:val="false"/>
          <w:emboss w:val="false"/>
          <w:imprint w:val="false"/>
          <w:color w:val="auto"/>
          <w:spacing w:val="0"/>
          <w:w w:val="100"/>
          <w:kern w:val="0"/>
          <w:position w:val="0"/>
          <w:sz w:val="16"/>
          <w:szCs w:val="22"/>
          <w:u w:val="none"/>
          <w:vertAlign w:val="baseline"/>
          <w:em w:val="none"/>
          <w:lang w:bidi="ar-SA" w:eastAsia="en-US" w:val="en-GB"/>
        </w:rPr>
        <w:t>Reply to Thompson, Robin (07/08/2023, 17:38): "..."</w:t>
      </w:r>
    </w:p>
    <w:p>
      <w:r>
        <w:rPr>
          <w:rFonts w:ascii="Liberation Serif" w:hAnsi="Liberation Serif" w:eastAsia="DejaVu Sans" w:cs="DejaVu Sans"/>
          <w:sz w:val="20"/>
          <w:szCs w:val="24"/>
          <w:lang w:val="en-GB" w:eastAsia="en-US" w:bidi="ar-SA"/>
        </w:rPr>
        <w:t>TO DO</w:t>
      </w:r>
    </w:p>
    <w:p>
      <w:r>
        <w:rPr>
          <w:rFonts w:ascii="Liberation Serif" w:hAnsi="Liberation Serif" w:eastAsia="DejaVu Sans" w:cs="DejaVu Sans"/>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Cambria Math">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24889615"/>
    </w:sdtPr>
    <w:sdtContent>
      <w:p>
        <w:pPr>
          <w:pStyle w:val="Footer"/>
          <w:jc w:val="right"/>
          <w:rPr/>
        </w:pPr>
        <w:r>
          <w:rPr/>
          <w:fldChar w:fldCharType="begin"/>
        </w:r>
        <w:r>
          <w:rPr/>
          <w:instrText> PAGE </w:instrText>
        </w:r>
        <w:r>
          <w:rPr/>
          <w:fldChar w:fldCharType="separate"/>
        </w:r>
        <w:r>
          <w:rPr/>
          <w:t>7</w:t>
        </w:r>
        <w:r>
          <w:rPr/>
          <w:fldChar w:fldCharType="end"/>
        </w:r>
      </w:p>
    </w:sdtContent>
  </w:sdt>
  <w:p>
    <w:pPr>
      <w:pStyle w:val="Footer"/>
      <w:rPr/>
    </w:pPr>
    <w:r>
      <w:rPr/>
    </w:r>
  </w:p>
</w:ftr>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2e0f41"/>
    <w:rPr>
      <w:color w:val="0563C1" w:themeColor="hyperlink"/>
      <w:u w:val="single"/>
    </w:rPr>
  </w:style>
  <w:style w:type="character" w:styleId="UnresolvedMention">
    <w:name w:val="Unresolved Mention"/>
    <w:basedOn w:val="DefaultParagraphFont"/>
    <w:uiPriority w:val="99"/>
    <w:semiHidden/>
    <w:unhideWhenUsed/>
    <w:qFormat/>
    <w:rsid w:val="002e0f41"/>
    <w:rPr>
      <w:color w:val="605E5C"/>
      <w:shd w:fill="E1DFDD" w:val="clear"/>
    </w:rPr>
  </w:style>
  <w:style w:type="character" w:styleId="VisitedInternetLink">
    <w:name w:val="FollowedHyperlink"/>
    <w:basedOn w:val="DefaultParagraphFont"/>
    <w:uiPriority w:val="99"/>
    <w:semiHidden/>
    <w:unhideWhenUsed/>
    <w:rsid w:val="002e0f41"/>
    <w:rPr>
      <w:color w:val="954F72" w:themeColor="followedHyperlink"/>
      <w:u w:val="single"/>
    </w:rPr>
  </w:style>
  <w:style w:type="character" w:styleId="Annotationreference">
    <w:name w:val="annotation reference"/>
    <w:basedOn w:val="DefaultParagraphFont"/>
    <w:uiPriority w:val="99"/>
    <w:semiHidden/>
    <w:unhideWhenUsed/>
    <w:qFormat/>
    <w:rsid w:val="00973a24"/>
    <w:rPr>
      <w:sz w:val="16"/>
      <w:szCs w:val="16"/>
    </w:rPr>
  </w:style>
  <w:style w:type="character" w:styleId="CommentTextChar" w:customStyle="1">
    <w:name w:val="Comment Text Char"/>
    <w:basedOn w:val="DefaultParagraphFont"/>
    <w:link w:val="CommentText"/>
    <w:uiPriority w:val="99"/>
    <w:qFormat/>
    <w:rsid w:val="00973a24"/>
    <w:rPr>
      <w:sz w:val="20"/>
      <w:szCs w:val="20"/>
    </w:rPr>
  </w:style>
  <w:style w:type="character" w:styleId="HeaderChar" w:customStyle="1">
    <w:name w:val="Header Char"/>
    <w:basedOn w:val="DefaultParagraphFont"/>
    <w:link w:val="Header"/>
    <w:uiPriority w:val="99"/>
    <w:qFormat/>
    <w:rsid w:val="00195165"/>
    <w:rPr/>
  </w:style>
  <w:style w:type="character" w:styleId="FooterChar" w:customStyle="1">
    <w:name w:val="Footer Char"/>
    <w:basedOn w:val="DefaultParagraphFont"/>
    <w:link w:val="Footer"/>
    <w:uiPriority w:val="99"/>
    <w:qFormat/>
    <w:rsid w:val="00195165"/>
    <w:rPr/>
  </w:style>
  <w:style w:type="character" w:styleId="Linenumber">
    <w:name w:val="line number"/>
    <w:basedOn w:val="DefaultParagraphFont"/>
    <w:uiPriority w:val="99"/>
    <w:semiHidden/>
    <w:unhideWhenUsed/>
    <w:qFormat/>
    <w:rsid w:val="00e82509"/>
    <w:rPr/>
  </w:style>
  <w:style w:type="character" w:styleId="PlaceholderText">
    <w:name w:val="Placeholder Text"/>
    <w:basedOn w:val="DefaultParagraphFont"/>
    <w:uiPriority w:val="99"/>
    <w:semiHidden/>
    <w:qFormat/>
    <w:rsid w:val="00d008af"/>
    <w:rPr>
      <w:color w:val="808080"/>
    </w:rPr>
  </w:style>
  <w:style w:type="character" w:styleId="CommentSubjectChar" w:customStyle="1">
    <w:name w:val="Comment Subject Char"/>
    <w:basedOn w:val="CommentTextChar"/>
    <w:link w:val="CommentSubject"/>
    <w:uiPriority w:val="99"/>
    <w:semiHidden/>
    <w:qFormat/>
    <w:rsid w:val="00fb499f"/>
    <w:rPr>
      <w:b/>
      <w:bCs/>
      <w:sz w:val="20"/>
      <w:szCs w:val="20"/>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notationtext">
    <w:name w:val="annotation text"/>
    <w:basedOn w:val="Normal"/>
    <w:link w:val="CommentTextChar"/>
    <w:uiPriority w:val="99"/>
    <w:unhideWhenUsed/>
    <w:qFormat/>
    <w:rsid w:val="00973a24"/>
    <w:pPr>
      <w:spacing w:lineRule="auto" w:line="240" w:before="0" w:after="0"/>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unhideWhenUsed/>
    <w:rsid w:val="00195165"/>
    <w:pPr>
      <w:suppressLineNumbers/>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95165"/>
    <w:pPr>
      <w:suppressLineNumbers/>
      <w:tabs>
        <w:tab w:val="clear" w:pos="720"/>
        <w:tab w:val="center" w:pos="4513" w:leader="none"/>
        <w:tab w:val="right" w:pos="9026" w:leader="none"/>
      </w:tabs>
      <w:spacing w:lineRule="auto" w:line="240" w:before="0" w:after="0"/>
    </w:pPr>
    <w:rPr/>
  </w:style>
  <w:style w:type="paragraph" w:styleId="ListParagraph">
    <w:name w:val="List Paragraph"/>
    <w:basedOn w:val="Normal"/>
    <w:uiPriority w:val="34"/>
    <w:qFormat/>
    <w:rsid w:val="00c7447a"/>
    <w:pPr>
      <w:spacing w:lineRule="auto" w:line="240" w:before="0" w:after="0"/>
      <w:ind w:left="720" w:hanging="0"/>
      <w:contextualSpacing/>
    </w:pPr>
    <w:rPr>
      <w:sz w:val="24"/>
      <w:szCs w:val="24"/>
    </w:rPr>
  </w:style>
  <w:style w:type="paragraph" w:styleId="Annotationsubject">
    <w:name w:val="annotation subject"/>
    <w:basedOn w:val="Annotationtext"/>
    <w:next w:val="Annotationtext"/>
    <w:link w:val="CommentSubjectChar"/>
    <w:uiPriority w:val="99"/>
    <w:semiHidden/>
    <w:unhideWhenUsed/>
    <w:qFormat/>
    <w:rsid w:val="00fb499f"/>
    <w:pPr>
      <w:spacing w:before="0" w:after="160"/>
    </w:pPr>
    <w:rPr>
      <w:b/>
      <w:bCs/>
    </w:rPr>
  </w:style>
  <w:style w:type="paragraph" w:styleId="Bibliography">
    <w:name w:val="Bibliography"/>
    <w:basedOn w:val="Normal"/>
    <w:next w:val="Normal"/>
    <w:uiPriority w:val="37"/>
    <w:unhideWhenUsed/>
    <w:qFormat/>
    <w:rsid w:val="003b288d"/>
    <w:pPr>
      <w:tabs>
        <w:tab w:val="clear" w:pos="720"/>
        <w:tab w:val="left" w:pos="380" w:leader="none"/>
      </w:tabs>
      <w:spacing w:lineRule="auto" w:line="240" w:before="0" w:after="240"/>
      <w:ind w:left="384" w:hanging="384"/>
    </w:pPr>
    <w:rPr/>
  </w:style>
  <w:style w:type="paragraph" w:styleId="Revision">
    <w:name w:val="Revision"/>
    <w:uiPriority w:val="99"/>
    <w:semiHidden/>
    <w:qFormat/>
    <w:rsid w:val="00c17ef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footer" Target="footer1.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TotalTime>
  <Application>LibreOffice/6.4.7.2$Linux_X86_64 LibreOffice_project/40$Build-2</Application>
  <Pages>7</Pages>
  <Words>1160</Words>
  <Characters>6091</Characters>
  <CharactersWithSpaces>7264</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2022-11-17T09:56:00Z</dcterms:created>
  <dc:creator>William Hart</dc:creator>
  <dc:description/>
  <dc:language>en-GB</dc:language>
  <cp:lastModifiedBy/>
  <dcterms:modified xsi:type="dcterms:W3CDTF">2023-08-19T23:11:41Z</dcterms:modified>
  <cp:revision>130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zotero-version="6.0.26"&gt;&lt;session id="vEVlwxQ0"/&gt;&lt;style id="http://www.zotero.org/styles/plos-biology" hasBibliography="1" bibliographyStyleHasBeenSet="1"/&gt;&lt;prefs&gt;&lt;pref name="fieldType" value="Field"/&gt;&lt;pref name="automaticJournalAbbr</vt:lpwstr>
  </property>
  <property fmtid="{D5CDD505-2E9C-101B-9397-08002B2CF9AE}" pid="9" name="ZOTERO_PREF_2">
    <vt:lpwstr>eviations" value="true"/&gt;&lt;/prefs&gt;&lt;/data&gt;</vt:lpwstr>
  </property>
</Properties>
</file>